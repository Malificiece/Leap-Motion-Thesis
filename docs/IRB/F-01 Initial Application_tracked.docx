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F7" w:rsidRDefault="00B94DF7">
      <w:pPr>
        <w:spacing w:after="0" w:line="100" w:lineRule="atLeast"/>
      </w:pPr>
    </w:p>
    <w:tbl>
      <w:tblPr>
        <w:tblW w:w="0" w:type="auto"/>
        <w:tblInd w:w="-107" w:type="dxa"/>
        <w:tblBorders>
          <w:top w:val="single" w:sz="12" w:space="0" w:color="00000A"/>
          <w:left w:val="single" w:sz="12" w:space="0" w:color="00000A"/>
          <w:bottom w:val="single" w:sz="12" w:space="0" w:color="00000A"/>
          <w:right w:val="single" w:sz="12" w:space="0" w:color="00000A"/>
        </w:tblBorders>
        <w:tblCellMar>
          <w:left w:w="10" w:type="dxa"/>
          <w:right w:w="10" w:type="dxa"/>
        </w:tblCellMar>
        <w:tblLook w:val="0000" w:firstRow="0" w:lastRow="0" w:firstColumn="0" w:lastColumn="0" w:noHBand="0" w:noVBand="0"/>
      </w:tblPr>
      <w:tblGrid>
        <w:gridCol w:w="1890"/>
        <w:gridCol w:w="8909"/>
      </w:tblGrid>
      <w:tr w:rsidR="00B94DF7">
        <w:trPr>
          <w:trHeight w:val="402"/>
        </w:trPr>
        <w:tc>
          <w:tcPr>
            <w:tcW w:w="1890"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pPr>
            <w:r>
              <w:rPr>
                <w:b/>
              </w:rPr>
              <w:t>STUDY TITLE</w:t>
            </w:r>
          </w:p>
        </w:tc>
        <w:tc>
          <w:tcPr>
            <w:tcW w:w="8909"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pPr>
            <w:r>
              <w:t xml:space="preserve"> </w:t>
            </w:r>
            <w:r>
              <w:fldChar w:fldCharType="begin">
                <w:ffData>
                  <w:name w:val="__Fieldmark__200_176"/>
                  <w:enabled/>
                  <w:calcOnExit w:val="0"/>
                  <w:textInput/>
                </w:ffData>
              </w:fldChar>
            </w:r>
            <w:r>
              <w:instrText>FORMTEXT</w:instrText>
            </w:r>
            <w:r>
              <w:fldChar w:fldCharType="separate"/>
            </w:r>
            <w:bookmarkStart w:id="0" w:name="__Fieldmark__1558_345164341"/>
            <w:bookmarkStart w:id="1" w:name="__Fieldmark__200_1768282900"/>
            <w:bookmarkEnd w:id="0"/>
            <w:bookmarkEnd w:id="1"/>
            <w:r>
              <w:t>Alternatives using the Leap Motion to extend Mid-Air Word-Gesture Keyboards</w:t>
            </w:r>
            <w:bookmarkStart w:id="2" w:name="__Fieldmark__1558_3451643411"/>
            <w:bookmarkEnd w:id="2"/>
            <w:r>
              <w:fldChar w:fldCharType="end"/>
            </w:r>
            <w:r>
              <w:t xml:space="preserve"> </w:t>
            </w:r>
          </w:p>
        </w:tc>
      </w:tr>
    </w:tbl>
    <w:p w:rsidR="00B94DF7" w:rsidRDefault="00B94DF7">
      <w:pPr>
        <w:pStyle w:val="ListParagraph"/>
        <w:spacing w:after="0"/>
        <w:ind w:left="540"/>
      </w:pPr>
    </w:p>
    <w:p w:rsidR="00B94DF7" w:rsidRDefault="0063417F">
      <w:pPr>
        <w:spacing w:after="0"/>
      </w:pPr>
      <w:r>
        <w:rPr>
          <w:b/>
          <w:sz w:val="28"/>
          <w:szCs w:val="28"/>
        </w:rPr>
        <w:t xml:space="preserve">   </w:t>
      </w:r>
    </w:p>
    <w:p w:rsidR="00B94DF7" w:rsidRDefault="0063417F">
      <w:pPr>
        <w:spacing w:after="0"/>
      </w:pPr>
      <w:r>
        <w:rPr>
          <w:b/>
          <w:sz w:val="28"/>
        </w:rPr>
        <w:t>PRINCIPAL INVESTIGATOR</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96"/>
        <w:gridCol w:w="7344"/>
        <w:gridCol w:w="3062"/>
      </w:tblGrid>
      <w:tr w:rsidR="00B94DF7">
        <w:tc>
          <w:tcPr>
            <w:tcW w:w="394"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jc w:val="center"/>
            </w:pPr>
            <w:r>
              <w:rPr>
                <w:b/>
              </w:rPr>
              <w:t>1.</w:t>
            </w:r>
          </w:p>
        </w:tc>
        <w:tc>
          <w:tcPr>
            <w:tcW w:w="7344"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Name:  </w:t>
            </w:r>
            <w:r>
              <w:fldChar w:fldCharType="begin">
                <w:ffData>
                  <w:name w:val="__Fieldmark__221_176"/>
                  <w:enabled/>
                  <w:calcOnExit w:val="0"/>
                  <w:textInput/>
                </w:ffData>
              </w:fldChar>
            </w:r>
            <w:r>
              <w:instrText>FORMTEXT</w:instrText>
            </w:r>
            <w:r>
              <w:fldChar w:fldCharType="separate"/>
            </w:r>
            <w:bookmarkStart w:id="3" w:name="__Fieldmark__1579_345164341"/>
            <w:bookmarkStart w:id="4" w:name="__Fieldmark__221_1768282900"/>
            <w:bookmarkEnd w:id="3"/>
            <w:bookmarkEnd w:id="4"/>
            <w:r>
              <w:t>Garrett Benoit</w:t>
            </w:r>
            <w:bookmarkStart w:id="5" w:name="__Fieldmark__1579_3451643411"/>
            <w:bookmarkEnd w:id="5"/>
            <w:r>
              <w:fldChar w:fldCharType="end"/>
            </w:r>
          </w:p>
        </w:tc>
        <w:tc>
          <w:tcPr>
            <w:tcW w:w="3062"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Degree(s): </w:t>
            </w:r>
            <w:r>
              <w:fldChar w:fldCharType="begin">
                <w:ffData>
                  <w:name w:val="__Fieldmark__233_176"/>
                  <w:enabled/>
                  <w:calcOnExit w:val="0"/>
                  <w:textInput/>
                </w:ffData>
              </w:fldChar>
            </w:r>
            <w:r>
              <w:instrText>FORMTEXT</w:instrText>
            </w:r>
            <w:r>
              <w:fldChar w:fldCharType="separate"/>
            </w:r>
            <w:bookmarkStart w:id="6" w:name="__Fieldmark__1585_345164341"/>
            <w:bookmarkStart w:id="7" w:name="__Fieldmark__233_1768282900"/>
            <w:bookmarkEnd w:id="6"/>
            <w:bookmarkEnd w:id="7"/>
            <w:r>
              <w:t>BS in Computer Science</w:t>
            </w:r>
            <w:bookmarkStart w:id="8" w:name="__Fieldmark__1585_3451643411"/>
            <w:bookmarkEnd w:id="8"/>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Title: </w:t>
            </w:r>
            <w:r>
              <w:fldChar w:fldCharType="begin">
                <w:ffData>
                  <w:name w:val="__Fieldmark__245_176"/>
                  <w:enabled/>
                  <w:calcOnExit w:val="0"/>
                  <w:textInput/>
                </w:ffData>
              </w:fldChar>
            </w:r>
            <w:r>
              <w:instrText>FORMTEXT</w:instrText>
            </w:r>
            <w:r>
              <w:fldChar w:fldCharType="separate"/>
            </w:r>
            <w:bookmarkStart w:id="9" w:name="__Fieldmark__1591_345164341"/>
            <w:bookmarkStart w:id="10" w:name="__Fieldmark__245_1768282900"/>
            <w:bookmarkEnd w:id="9"/>
            <w:bookmarkEnd w:id="10"/>
            <w:r>
              <w:t>Masters Candidate, Computer Science</w:t>
            </w:r>
            <w:bookmarkStart w:id="11" w:name="__Fieldmark__1591_3451643411"/>
            <w:bookmarkEnd w:id="11"/>
            <w:r>
              <w:fldChar w:fldCharType="end"/>
            </w:r>
          </w:p>
        </w:tc>
        <w:tc>
          <w:tcPr>
            <w:tcW w:w="30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Phone: </w:t>
            </w:r>
            <w:r>
              <w:fldChar w:fldCharType="begin">
                <w:ffData>
                  <w:name w:val="__Fieldmark__257_176"/>
                  <w:enabled/>
                  <w:calcOnExit w:val="0"/>
                  <w:textInput/>
                </w:ffData>
              </w:fldChar>
            </w:r>
            <w:r>
              <w:instrText>FORMTEXT</w:instrText>
            </w:r>
            <w:r>
              <w:fldChar w:fldCharType="separate"/>
            </w:r>
            <w:bookmarkStart w:id="12" w:name="__Fieldmark__1597_345164341"/>
            <w:bookmarkStart w:id="13" w:name="__Fieldmark__257_1768282900"/>
            <w:bookmarkEnd w:id="12"/>
            <w:bookmarkEnd w:id="13"/>
            <w:r>
              <w:t>(832) 754-6923</w:t>
            </w:r>
            <w:bookmarkStart w:id="14" w:name="__Fieldmark__1597_3451643411"/>
            <w:bookmarkEnd w:id="14"/>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406"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BU Home Department:</w:t>
            </w:r>
            <w:r>
              <w:rPr>
                <w:sz w:val="22"/>
                <w:szCs w:val="22"/>
              </w:rPr>
              <w:t xml:space="preserve"> </w:t>
            </w:r>
            <w:r>
              <w:fldChar w:fldCharType="begin">
                <w:ffData>
                  <w:name w:val="__Fieldmark__270_176"/>
                  <w:enabled/>
                  <w:calcOnExit w:val="0"/>
                  <w:textInput/>
                </w:ffData>
              </w:fldChar>
            </w:r>
            <w:r>
              <w:instrText>FORMTEXT</w:instrText>
            </w:r>
            <w:r>
              <w:fldChar w:fldCharType="separate"/>
            </w:r>
            <w:bookmarkStart w:id="15" w:name="__Fieldmark__1607_345164341"/>
            <w:bookmarkStart w:id="16" w:name="__Fieldmark__270_1768282900"/>
            <w:bookmarkEnd w:id="15"/>
            <w:bookmarkEnd w:id="16"/>
            <w:r>
              <w:rPr>
                <w:sz w:val="22"/>
                <w:szCs w:val="22"/>
              </w:rPr>
              <w:t>Computer Science</w:t>
            </w:r>
            <w:bookmarkStart w:id="17" w:name="__Fieldmark__1607_3451643411"/>
            <w:bookmarkEnd w:id="17"/>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344"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Address: </w:t>
            </w:r>
            <w:r>
              <w:fldChar w:fldCharType="begin">
                <w:ffData>
                  <w:name w:val="__Fieldmark__282_176"/>
                  <w:enabled/>
                  <w:calcOnExit w:val="0"/>
                  <w:textInput/>
                </w:ffData>
              </w:fldChar>
            </w:r>
            <w:r>
              <w:instrText>FORMTEXT</w:instrText>
            </w:r>
            <w:r>
              <w:fldChar w:fldCharType="separate"/>
            </w:r>
            <w:bookmarkStart w:id="18" w:name="__Fieldmark__1615_345164341"/>
            <w:bookmarkStart w:id="19" w:name="__Fieldmark__282_1768282900"/>
            <w:bookmarkEnd w:id="18"/>
            <w:bookmarkEnd w:id="19"/>
            <w:r>
              <w:t>103 Cottonwood Street, Waco, TX 76706</w:t>
            </w:r>
          </w:p>
          <w:bookmarkStart w:id="20" w:name="__Fieldmark__1615_3451643411"/>
          <w:bookmarkEnd w:id="20"/>
          <w:p w:rsidR="00B94DF7" w:rsidRDefault="0063417F">
            <w:pPr>
              <w:spacing w:after="0" w:line="100" w:lineRule="atLeast"/>
            </w:pPr>
            <w:r>
              <w:fldChar w:fldCharType="end"/>
            </w:r>
          </w:p>
        </w:tc>
        <w:tc>
          <w:tcPr>
            <w:tcW w:w="3062"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Email: </w:t>
            </w:r>
            <w:r>
              <w:fldChar w:fldCharType="begin">
                <w:ffData>
                  <w:name w:val="__Fieldmark__294_176"/>
                  <w:enabled/>
                  <w:calcOnExit w:val="0"/>
                  <w:textInput/>
                </w:ffData>
              </w:fldChar>
            </w:r>
            <w:r>
              <w:instrText>FORMTEXT</w:instrText>
            </w:r>
            <w:r>
              <w:fldChar w:fldCharType="separate"/>
            </w:r>
            <w:bookmarkStart w:id="21" w:name="__Fieldmark__1621_345164341"/>
            <w:bookmarkStart w:id="22" w:name="__Fieldmark__294_1768282900"/>
            <w:bookmarkEnd w:id="21"/>
            <w:bookmarkEnd w:id="22"/>
            <w:r>
              <w:t>Garrett_Benoit@baylor.edu</w:t>
            </w:r>
            <w:bookmarkStart w:id="23" w:name="__Fieldmark__1621_3451643411"/>
            <w:bookmarkEnd w:id="23"/>
            <w:r>
              <w:fldChar w:fldCharType="end"/>
            </w:r>
          </w:p>
        </w:tc>
      </w:tr>
    </w:tbl>
    <w:p w:rsidR="00B94DF7" w:rsidRDefault="0063417F">
      <w:pPr>
        <w:spacing w:after="0"/>
      </w:pPr>
      <w:r>
        <w:rPr>
          <w:b/>
          <w:sz w:val="28"/>
          <w:szCs w:val="28"/>
        </w:rPr>
        <w:t xml:space="preserve"> </w:t>
      </w:r>
      <w:r>
        <w:rPr>
          <w:b/>
          <w:sz w:val="16"/>
          <w:szCs w:val="16"/>
        </w:rPr>
        <w:t xml:space="preserve">  </w:t>
      </w:r>
    </w:p>
    <w:p w:rsidR="00B94DF7" w:rsidRDefault="0063417F">
      <w:pPr>
        <w:spacing w:after="0"/>
      </w:pPr>
      <w:r>
        <w:rPr>
          <w:b/>
        </w:rPr>
        <w:t xml:space="preserve">   BU Position or Appointment (choose the most appropriate one):</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5"/>
        <w:gridCol w:w="2166"/>
        <w:gridCol w:w="2166"/>
        <w:gridCol w:w="2166"/>
        <w:gridCol w:w="2166"/>
      </w:tblGrid>
      <w:tr w:rsidR="00B94DF7">
        <w:tc>
          <w:tcPr>
            <w:tcW w:w="2165"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w:t>
            </w:r>
          </w:p>
        </w:tc>
        <w:tc>
          <w:tcPr>
            <w:tcW w:w="2166"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24" w:name="__Fieldmark__1641_345164341"/>
            <w:bookmarkStart w:id="25" w:name="__Fieldmark__330_1768282900"/>
            <w:bookmarkEnd w:id="24"/>
            <w:bookmarkEnd w:id="25"/>
          </w:p>
        </w:tc>
        <w:tc>
          <w:tcPr>
            <w:tcW w:w="2166"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Tenured/Tenure-track Faculty</w:t>
            </w:r>
          </w:p>
        </w:tc>
        <w:tc>
          <w:tcPr>
            <w:tcW w:w="2166"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26" w:name="__Fieldmark__1651_345164341"/>
            <w:bookmarkStart w:id="27" w:name="__Fieldmark__339_1768282900"/>
            <w:bookmarkEnd w:id="26"/>
            <w:bookmarkEnd w:id="27"/>
          </w:p>
        </w:tc>
        <w:tc>
          <w:tcPr>
            <w:tcW w:w="2166"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Visiting Faculty</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28" w:name="__Fieldmark__1661_345164341"/>
            <w:bookmarkStart w:id="29" w:name="__Fieldmark__348_1768282900"/>
            <w:bookmarkEnd w:id="28"/>
            <w:bookmarkEnd w:id="29"/>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Research Faculty</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30" w:name="__Fieldmark__1671_345164341"/>
            <w:bookmarkStart w:id="31" w:name="__Fieldmark__357_1768282900"/>
            <w:bookmarkEnd w:id="30"/>
            <w:bookmarkEnd w:id="31"/>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Adjunct Faculty</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32" w:name="__Fieldmark__1681_345164341"/>
            <w:bookmarkStart w:id="33" w:name="__Fieldmark__366_1768282900"/>
            <w:bookmarkEnd w:id="32"/>
            <w:bookmarkEnd w:id="33"/>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Clinical Faculty</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34" w:name="__Fieldmark__1691_345164341"/>
            <w:bookmarkStart w:id="35" w:name="__Fieldmark__375_1768282900"/>
            <w:bookmarkEnd w:id="34"/>
            <w:bookmarkEnd w:id="35"/>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Lecturer Faculty</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36" w:name="__Fieldmark__1701_345164341"/>
            <w:bookmarkStart w:id="37" w:name="__Fieldmark__384_1768282900"/>
            <w:bookmarkEnd w:id="36"/>
            <w:bookmarkEnd w:id="37"/>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Joint Appointment. Home Institution:</w:t>
            </w:r>
            <w:r>
              <w:fldChar w:fldCharType="begin">
                <w:ffData>
                  <w:name w:val="__Fieldmark__396_176"/>
                  <w:enabled/>
                  <w:calcOnExit w:val="0"/>
                  <w:textInput/>
                </w:ffData>
              </w:fldChar>
            </w:r>
            <w:r>
              <w:instrText>FORMTEXT</w:instrText>
            </w:r>
            <w:r>
              <w:fldChar w:fldCharType="separate"/>
            </w:r>
            <w:bookmarkStart w:id="38" w:name="__Fieldmark__1711_345164341"/>
            <w:bookmarkStart w:id="39" w:name="__Fieldmark__396_1768282900"/>
            <w:bookmarkEnd w:id="38"/>
            <w:bookmarkEnd w:id="39"/>
            <w:r>
              <w:rPr>
                <w:sz w:val="22"/>
                <w:szCs w:val="22"/>
              </w:rPr>
              <w:t>     </w:t>
            </w:r>
            <w:bookmarkStart w:id="40" w:name="__Fieldmark__1711_3451643411"/>
            <w:bookmarkEnd w:id="40"/>
            <w:r>
              <w:fldChar w:fldCharType="end"/>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41" w:name="__Fieldmark__1716_345164341"/>
            <w:bookmarkStart w:id="42" w:name="__Fieldmark__404_1768282900"/>
            <w:bookmarkEnd w:id="41"/>
            <w:bookmarkEnd w:id="42"/>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Postdoctoral</w:t>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vAlign w:val="center"/>
          </w:tcPr>
          <w:p w:rsidR="00B94DF7" w:rsidRDefault="00B94DF7">
            <w:pPr>
              <w:pStyle w:val="ListParagraph"/>
              <w:spacing w:after="0" w:line="100" w:lineRule="atLeast"/>
              <w:ind w:left="0"/>
            </w:pPr>
          </w:p>
        </w:tc>
        <w:tc>
          <w:tcPr>
            <w:tcW w:w="216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vAlign w:val="center"/>
          </w:tcPr>
          <w:p w:rsidR="00B94DF7" w:rsidRDefault="00B94DF7">
            <w:pPr>
              <w:pStyle w:val="ListParagraph"/>
              <w:spacing w:after="0" w:line="100" w:lineRule="atLeast"/>
              <w:ind w:left="0"/>
            </w:pP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43" w:name="__Fieldmark__1732_345164341"/>
            <w:bookmarkStart w:id="44" w:name="__Fieldmark__413_1768282900"/>
            <w:bookmarkEnd w:id="43"/>
            <w:bookmarkEnd w:id="44"/>
          </w:p>
        </w:tc>
        <w:tc>
          <w:tcPr>
            <w:tcW w:w="2166"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 xml:space="preserve">Other: </w:t>
            </w:r>
            <w:r>
              <w:fldChar w:fldCharType="begin">
                <w:ffData>
                  <w:name w:val="__Fieldmark__425_176"/>
                  <w:enabled/>
                  <w:calcOnExit w:val="0"/>
                  <w:textInput/>
                </w:ffData>
              </w:fldChar>
            </w:r>
            <w:r>
              <w:instrText>FORMTEXT</w:instrText>
            </w:r>
            <w:r>
              <w:fldChar w:fldCharType="separate"/>
            </w:r>
            <w:bookmarkStart w:id="45" w:name="__Fieldmark__1742_345164341"/>
            <w:bookmarkStart w:id="46" w:name="__Fieldmark__425_1768282900"/>
            <w:bookmarkEnd w:id="45"/>
            <w:bookmarkEnd w:id="46"/>
            <w:r>
              <w:rPr>
                <w:sz w:val="22"/>
                <w:szCs w:val="22"/>
              </w:rPr>
              <w:t>     </w:t>
            </w:r>
            <w:bookmarkStart w:id="47" w:name="__Fieldmark__1742_3451643411"/>
            <w:bookmarkEnd w:id="47"/>
            <w:r>
              <w:fldChar w:fldCharType="end"/>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sz w:val="22"/>
                <w:szCs w:val="22"/>
              </w:rPr>
              <w:t>If student:</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B94DF7">
            <w:pPr>
              <w:pStyle w:val="ListParagraph"/>
              <w:spacing w:after="0" w:line="100" w:lineRule="atLeast"/>
              <w:ind w:left="0"/>
            </w:pP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pPr>
              <w:pStyle w:val="ListParagraph"/>
              <w:spacing w:after="0" w:line="100" w:lineRule="atLeast"/>
              <w:ind w:left="0"/>
            </w:pP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fldChar w:fldCharType="end"/>
            </w:r>
            <w:bookmarkStart w:id="48" w:name="__Fieldmark__1758_345164341"/>
            <w:bookmarkStart w:id="49" w:name="__Fieldmark__434_1768282900"/>
            <w:bookmarkEnd w:id="48"/>
            <w:bookmarkEnd w:id="49"/>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Undergraduate student</w:t>
            </w:r>
          </w:p>
        </w:tc>
        <w:tc>
          <w:tcPr>
            <w:tcW w:w="4332" w:type="dxa"/>
            <w:gridSpan w:val="2"/>
            <w:vMerge w:val="restart"/>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 xml:space="preserve">Faculty Advisor: </w:t>
            </w:r>
            <w:r>
              <w:fldChar w:fldCharType="begin">
                <w:ffData>
                  <w:name w:val="__Fieldmark__447_176"/>
                  <w:enabled/>
                  <w:calcOnExit w:val="0"/>
                  <w:textInput/>
                </w:ffData>
              </w:fldChar>
            </w:r>
            <w:r>
              <w:instrText>FORMTEXT</w:instrText>
            </w:r>
            <w:r>
              <w:fldChar w:fldCharType="separate"/>
            </w:r>
            <w:bookmarkStart w:id="50" w:name="__Fieldmark__1773_345164341"/>
            <w:bookmarkStart w:id="51" w:name="__Fieldmark__447_1768282900"/>
            <w:bookmarkEnd w:id="50"/>
            <w:bookmarkEnd w:id="51"/>
            <w:r>
              <w:rPr>
                <w:sz w:val="22"/>
                <w:szCs w:val="22"/>
              </w:rPr>
              <w:t>     </w:t>
            </w:r>
            <w:bookmarkStart w:id="52" w:name="__Fieldmark__1773_3451643411"/>
            <w:bookmarkEnd w:id="52"/>
            <w:r>
              <w:fldChar w:fldCharType="end"/>
            </w:r>
          </w:p>
          <w:p w:rsidR="00B94DF7" w:rsidRDefault="00B94DF7">
            <w:pPr>
              <w:pStyle w:val="ListParagraph"/>
              <w:spacing w:after="0" w:line="100" w:lineRule="atLeast"/>
              <w:ind w:left="0"/>
            </w:pPr>
          </w:p>
          <w:p w:rsidR="00B94DF7" w:rsidRDefault="0063417F">
            <w:pPr>
              <w:pStyle w:val="ListParagraph"/>
              <w:spacing w:after="0" w:line="100" w:lineRule="atLeast"/>
              <w:ind w:left="0"/>
            </w:pPr>
            <w:r>
              <w:rPr>
                <w:sz w:val="22"/>
                <w:szCs w:val="22"/>
              </w:rPr>
              <w:t xml:space="preserve">Department Chair: </w:t>
            </w:r>
            <w:r>
              <w:fldChar w:fldCharType="begin">
                <w:ffData>
                  <w:name w:val="__Fieldmark__459_176"/>
                  <w:enabled/>
                  <w:calcOnExit w:val="0"/>
                  <w:textInput/>
                </w:ffData>
              </w:fldChar>
            </w:r>
            <w:r>
              <w:instrText>FORMTEXT</w:instrText>
            </w:r>
            <w:r>
              <w:fldChar w:fldCharType="separate"/>
            </w:r>
            <w:bookmarkStart w:id="53" w:name="__Fieldmark__1784_345164341"/>
            <w:bookmarkStart w:id="54" w:name="__Fieldmark__459_1768282900"/>
            <w:bookmarkEnd w:id="53"/>
            <w:bookmarkEnd w:id="54"/>
            <w:r>
              <w:rPr>
                <w:sz w:val="22"/>
                <w:szCs w:val="22"/>
              </w:rPr>
              <w:t>     </w:t>
            </w:r>
            <w:bookmarkStart w:id="55" w:name="__Fieldmark__1784_3451643411"/>
            <w:bookmarkEnd w:id="55"/>
            <w:r>
              <w:fldChar w:fldCharType="end"/>
            </w:r>
          </w:p>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fldChar w:fldCharType="begin">
                <w:ffData>
                  <w:name w:val=""/>
                  <w:enabled/>
                  <w:calcOnExit w:val="0"/>
                  <w:checkBox>
                    <w:sizeAuto/>
                    <w:default w:val="0"/>
                    <w:checked/>
                  </w:checkBox>
                </w:ffData>
              </w:fldChar>
            </w:r>
            <w:r>
              <w:instrText>FORMCHECKBOX</w:instrText>
            </w:r>
            <w:r>
              <w:fldChar w:fldCharType="end"/>
            </w:r>
            <w:bookmarkStart w:id="56" w:name="__Fieldmark__1789_345164341"/>
            <w:bookmarkStart w:id="57" w:name="__Fieldmark__467_1768282900"/>
            <w:bookmarkEnd w:id="56"/>
            <w:bookmarkEnd w:id="57"/>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sz w:val="22"/>
                <w:szCs w:val="22"/>
              </w:rPr>
              <w:t>Graduate or Professional Student</w:t>
            </w:r>
          </w:p>
          <w:p w:rsidR="00B94DF7" w:rsidRDefault="0063417F">
            <w:pPr>
              <w:pStyle w:val="ListParagraph"/>
              <w:spacing w:after="0" w:line="100" w:lineRule="atLeast"/>
              <w:ind w:left="0"/>
            </w:pPr>
            <w:r>
              <w:rPr>
                <w:sz w:val="22"/>
                <w:szCs w:val="22"/>
              </w:rPr>
              <w:t xml:space="preserve">(degree program): </w:t>
            </w:r>
            <w:r>
              <w:fldChar w:fldCharType="begin">
                <w:ffData>
                  <w:name w:val="__Fieldmark__480_176"/>
                  <w:enabled/>
                  <w:calcOnExit w:val="0"/>
                  <w:textInput/>
                </w:ffData>
              </w:fldChar>
            </w:r>
            <w:r>
              <w:instrText>FORMTEXT</w:instrText>
            </w:r>
            <w:r>
              <w:fldChar w:fldCharType="separate"/>
            </w:r>
            <w:bookmarkStart w:id="58" w:name="__Fieldmark__1803_345164341"/>
            <w:bookmarkStart w:id="59" w:name="__Fieldmark__480_1768282900"/>
            <w:bookmarkEnd w:id="58"/>
            <w:bookmarkEnd w:id="59"/>
            <w:r>
              <w:rPr>
                <w:sz w:val="22"/>
                <w:szCs w:val="22"/>
              </w:rPr>
              <w:t>MS in Computer Science</w:t>
            </w:r>
            <w:bookmarkStart w:id="60" w:name="__Fieldmark__1803_3451643411"/>
            <w:bookmarkEnd w:id="60"/>
            <w:r>
              <w:fldChar w:fldCharType="end"/>
            </w:r>
          </w:p>
        </w:tc>
        <w:tc>
          <w:tcPr>
            <w:tcW w:w="4332" w:type="dxa"/>
            <w:gridSpan w:val="2"/>
            <w:vMerge/>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tc>
      </w:tr>
      <w:tr w:rsidR="00B94DF7">
        <w:tc>
          <w:tcPr>
            <w:tcW w:w="2165"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64" w:type="dxa"/>
            <w:gridSpan w:val="4"/>
            <w:tcBorders>
              <w:top w:val="single" w:sz="4"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B94DF7">
            <w:pPr>
              <w:pStyle w:val="ListParagraph"/>
              <w:spacing w:after="0" w:line="100" w:lineRule="atLeast"/>
              <w:ind w:left="0"/>
            </w:pPr>
          </w:p>
        </w:tc>
      </w:tr>
      <w:tr w:rsidR="00B94DF7">
        <w:tc>
          <w:tcPr>
            <w:tcW w:w="2165"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a.</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Has the PI ever been debarred, restricted, or disqualified by any federal agency (FDA, ORI, PHS, etc.)?</w:t>
            </w: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fldChar w:fldCharType="end"/>
            </w:r>
            <w:bookmarkStart w:id="61" w:name="__Fieldmark__1826_345164341"/>
            <w:bookmarkStart w:id="62" w:name="__Fieldmark__491_1768282900"/>
            <w:bookmarkEnd w:id="61"/>
            <w:bookmarkEnd w:id="62"/>
            <w:r>
              <w:rPr>
                <w:sz w:val="22"/>
                <w:szCs w:val="22"/>
              </w:rPr>
              <w:t xml:space="preserve"> Yes  </w:t>
            </w:r>
            <w:r>
              <w:fldChar w:fldCharType="begin">
                <w:ffData>
                  <w:name w:val=""/>
                  <w:enabled/>
                  <w:calcOnExit w:val="0"/>
                  <w:checkBox>
                    <w:sizeAuto/>
                    <w:default w:val="0"/>
                    <w:checked/>
                  </w:checkBox>
                </w:ffData>
              </w:fldChar>
            </w:r>
            <w:r>
              <w:instrText>FORMCHECKBOX</w:instrText>
            </w:r>
            <w:r>
              <w:fldChar w:fldCharType="end"/>
            </w:r>
            <w:bookmarkStart w:id="63" w:name="__Fieldmark__1832_345164341"/>
            <w:bookmarkStart w:id="64" w:name="__Fieldmark__501_1768282900"/>
            <w:bookmarkEnd w:id="63"/>
            <w:bookmarkEnd w:id="64"/>
            <w:r>
              <w:rPr>
                <w:sz w:val="22"/>
                <w:szCs w:val="22"/>
              </w:rPr>
              <w:t xml:space="preserve"> No</w:t>
            </w:r>
          </w:p>
        </w:tc>
      </w:tr>
      <w:tr w:rsidR="00B94DF7">
        <w:tc>
          <w:tcPr>
            <w:tcW w:w="2165"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b.</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Does the PI have any current proceedings for debarment, restriction, or disqualification?</w:t>
            </w: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fldChar w:fldCharType="end"/>
            </w:r>
            <w:bookmarkStart w:id="65" w:name="__Fieldmark__1851_345164341"/>
            <w:bookmarkStart w:id="66" w:name="__Fieldmark__513_1768282900"/>
            <w:bookmarkEnd w:id="65"/>
            <w:bookmarkEnd w:id="66"/>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67" w:name="__Fieldmark__1855_345164341"/>
            <w:bookmarkStart w:id="68" w:name="__Fieldmark__522_1768282900"/>
            <w:bookmarkEnd w:id="67"/>
            <w:bookmarkEnd w:id="68"/>
            <w:r>
              <w:rPr>
                <w:sz w:val="22"/>
                <w:szCs w:val="22"/>
              </w:rPr>
              <w:t>No</w:t>
            </w:r>
          </w:p>
        </w:tc>
      </w:tr>
      <w:tr w:rsidR="00B94DF7">
        <w:tc>
          <w:tcPr>
            <w:tcW w:w="2165"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c.</w:t>
            </w:r>
          </w:p>
        </w:tc>
        <w:tc>
          <w:tcPr>
            <w:tcW w:w="216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Is the PI excluded </w:t>
            </w:r>
            <w:r>
              <w:rPr>
                <w:sz w:val="22"/>
                <w:szCs w:val="22"/>
              </w:rPr>
              <w:lastRenderedPageBreak/>
              <w:t>from receiving federal contracts, certain subcontracts, and from certain types of federal financial and nonfinancial assistance and benefits [i.e., listed on the Excluded Parties List System (EPLS)]?</w:t>
            </w:r>
          </w:p>
        </w:tc>
        <w:tc>
          <w:tcPr>
            <w:tcW w:w="433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lastRenderedPageBreak/>
              <w:fldChar w:fldCharType="begin">
                <w:ffData>
                  <w:name w:val=""/>
                  <w:enabled/>
                  <w:calcOnExit w:val="0"/>
                  <w:checkBox>
                    <w:sizeAuto/>
                    <w:default w:val="0"/>
                  </w:checkBox>
                </w:ffData>
              </w:fldChar>
            </w:r>
            <w:r>
              <w:instrText>FORMCHECKBOX</w:instrText>
            </w:r>
            <w:r>
              <w:fldChar w:fldCharType="end"/>
            </w:r>
            <w:bookmarkStart w:id="69" w:name="__Fieldmark__1872_345164341"/>
            <w:bookmarkStart w:id="70" w:name="__Fieldmark__533_1768282900"/>
            <w:bookmarkEnd w:id="69"/>
            <w:bookmarkEnd w:id="70"/>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71" w:name="__Fieldmark__1876_345164341"/>
            <w:bookmarkStart w:id="72" w:name="__Fieldmark__542_1768282900"/>
            <w:bookmarkEnd w:id="71"/>
            <w:bookmarkEnd w:id="72"/>
            <w:r>
              <w:rPr>
                <w:sz w:val="22"/>
                <w:szCs w:val="22"/>
              </w:rPr>
              <w:t xml:space="preserve"> No</w:t>
            </w:r>
          </w:p>
        </w:tc>
      </w:tr>
      <w:tr w:rsidR="00B94DF7">
        <w:tc>
          <w:tcPr>
            <w:tcW w:w="2165"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6"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d.</w:t>
            </w:r>
          </w:p>
        </w:tc>
        <w:tc>
          <w:tcPr>
            <w:tcW w:w="2166"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Has the PI been audited or investigated by the Office of Human Research Protections (OHRP) or the Food &amp; Drug Administration (FDA) within the last 5 years?</w:t>
            </w:r>
          </w:p>
        </w:tc>
        <w:tc>
          <w:tcPr>
            <w:tcW w:w="4332"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fldChar w:fldCharType="end"/>
            </w:r>
            <w:bookmarkStart w:id="73" w:name="__Fieldmark__1893_345164341"/>
            <w:bookmarkStart w:id="74" w:name="__Fieldmark__555_1768282900"/>
            <w:bookmarkEnd w:id="73"/>
            <w:bookmarkEnd w:id="74"/>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75" w:name="__Fieldmark__1897_345164341"/>
            <w:bookmarkStart w:id="76" w:name="__Fieldmark__564_1768282900"/>
            <w:bookmarkEnd w:id="75"/>
            <w:bookmarkEnd w:id="76"/>
            <w:r>
              <w:rPr>
                <w:sz w:val="22"/>
                <w:szCs w:val="22"/>
              </w:rPr>
              <w:t xml:space="preserve"> No</w:t>
            </w:r>
          </w:p>
        </w:tc>
      </w:tr>
    </w:tbl>
    <w:p w:rsidR="00B94DF7" w:rsidRDefault="00B94DF7">
      <w:pPr>
        <w:spacing w:after="0"/>
      </w:pPr>
    </w:p>
    <w:p w:rsidR="00B94DF7" w:rsidRDefault="0063417F">
      <w:pPr>
        <w:spacing w:after="0"/>
      </w:pPr>
      <w:r>
        <w:rPr>
          <w:b/>
        </w:rPr>
        <w:t xml:space="preserve">  </w:t>
      </w:r>
    </w:p>
    <w:p w:rsidR="00B94DF7" w:rsidRDefault="0063417F">
      <w:pPr>
        <w:spacing w:after="0"/>
      </w:pPr>
      <w:r>
        <w:rPr>
          <w:b/>
          <w:sz w:val="28"/>
        </w:rPr>
        <w:t>ADDITIONAL CONTACT PERSON (if applicable)</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96"/>
        <w:gridCol w:w="6982"/>
        <w:gridCol w:w="3424"/>
      </w:tblGrid>
      <w:tr w:rsidR="00B94DF7">
        <w:tc>
          <w:tcPr>
            <w:tcW w:w="394"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jc w:val="center"/>
            </w:pPr>
            <w:r>
              <w:rPr>
                <w:b/>
              </w:rPr>
              <w:t>4.</w:t>
            </w:r>
          </w:p>
        </w:tc>
        <w:tc>
          <w:tcPr>
            <w:tcW w:w="6982"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Name: </w:t>
            </w:r>
            <w:r>
              <w:fldChar w:fldCharType="begin">
                <w:ffData>
                  <w:name w:val="__Fieldmark__691_176"/>
                  <w:enabled/>
                  <w:calcOnExit w:val="0"/>
                  <w:textInput/>
                </w:ffData>
              </w:fldChar>
            </w:r>
            <w:r>
              <w:instrText>FORMTEXT</w:instrText>
            </w:r>
            <w:r>
              <w:fldChar w:fldCharType="separate"/>
            </w:r>
            <w:bookmarkStart w:id="77" w:name="__Fieldmark__1920_345164341"/>
            <w:bookmarkStart w:id="78" w:name="__Fieldmark__691_1768282900"/>
            <w:bookmarkEnd w:id="77"/>
            <w:bookmarkEnd w:id="78"/>
            <w:r>
              <w:t>Dr. G. Michael Poor</w:t>
            </w:r>
            <w:bookmarkStart w:id="79" w:name="__Fieldmark__1920_3451643411"/>
            <w:bookmarkEnd w:id="79"/>
            <w:r>
              <w:fldChar w:fldCharType="end"/>
            </w:r>
          </w:p>
        </w:tc>
        <w:tc>
          <w:tcPr>
            <w:tcW w:w="3424"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Phone: </w:t>
            </w:r>
            <w:r>
              <w:fldChar w:fldCharType="begin">
                <w:ffData>
                  <w:name w:val="__Fieldmark__703_176"/>
                  <w:enabled/>
                  <w:calcOnExit w:val="0"/>
                  <w:textInput/>
                </w:ffData>
              </w:fldChar>
            </w:r>
            <w:r>
              <w:instrText>FORMTEXT</w:instrText>
            </w:r>
            <w:r>
              <w:fldChar w:fldCharType="separate"/>
            </w:r>
            <w:bookmarkStart w:id="80" w:name="__Fieldmark__1926_345164341"/>
            <w:bookmarkStart w:id="81" w:name="__Fieldmark__703_1768282900"/>
            <w:bookmarkEnd w:id="80"/>
            <w:bookmarkEnd w:id="81"/>
            <w:r>
              <w:t>(254) 710-3037</w:t>
            </w:r>
            <w:bookmarkStart w:id="82" w:name="__Fieldmark__1926_3451643411"/>
            <w:bookmarkEnd w:id="82"/>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69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Title: </w:t>
            </w:r>
            <w:r>
              <w:fldChar w:fldCharType="begin">
                <w:ffData>
                  <w:name w:val="__Fieldmark__715_176"/>
                  <w:enabled/>
                  <w:calcOnExit w:val="0"/>
                  <w:textInput/>
                </w:ffData>
              </w:fldChar>
            </w:r>
            <w:r>
              <w:instrText>FORMTEXT</w:instrText>
            </w:r>
            <w:r>
              <w:fldChar w:fldCharType="separate"/>
            </w:r>
            <w:bookmarkStart w:id="83" w:name="__Fieldmark__1932_345164341"/>
            <w:bookmarkStart w:id="84" w:name="__Fieldmark__715_1768282900"/>
            <w:bookmarkEnd w:id="83"/>
            <w:bookmarkEnd w:id="84"/>
            <w:r>
              <w:t>Assistant Professor, Computer Science</w:t>
            </w:r>
            <w:bookmarkStart w:id="85" w:name="__Fieldmark__1932_3451643411"/>
            <w:bookmarkEnd w:id="85"/>
            <w:r>
              <w:fldChar w:fldCharType="end"/>
            </w:r>
          </w:p>
        </w:tc>
        <w:tc>
          <w:tcPr>
            <w:tcW w:w="342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spacing w:after="0" w:line="100" w:lineRule="atLeast"/>
            </w:pPr>
            <w:r>
              <w:t xml:space="preserve">Email: </w:t>
            </w:r>
            <w:r>
              <w:fldChar w:fldCharType="begin">
                <w:ffData>
                  <w:name w:val="__Fieldmark__727_176"/>
                  <w:enabled/>
                  <w:calcOnExit w:val="0"/>
                  <w:textInput/>
                </w:ffData>
              </w:fldChar>
            </w:r>
            <w:r>
              <w:instrText>FORMTEXT</w:instrText>
            </w:r>
            <w:r>
              <w:fldChar w:fldCharType="separate"/>
            </w:r>
            <w:bookmarkStart w:id="86" w:name="__Fieldmark__1938_345164341"/>
            <w:bookmarkStart w:id="87" w:name="__Fieldmark__727_1768282900"/>
            <w:bookmarkEnd w:id="86"/>
            <w:bookmarkEnd w:id="87"/>
            <w:r>
              <w:t>Michael_Poor@baylor.edu</w:t>
            </w:r>
            <w:bookmarkStart w:id="88" w:name="__Fieldmark__1938_3451643411"/>
            <w:bookmarkEnd w:id="88"/>
            <w:r>
              <w:fldChar w:fldCharType="end"/>
            </w:r>
          </w:p>
        </w:tc>
      </w:tr>
      <w:tr w:rsidR="00B94DF7">
        <w:tc>
          <w:tcPr>
            <w:tcW w:w="394"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6982"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tcPr>
          <w:p w:rsidR="00B94DF7" w:rsidRDefault="0063417F">
            <w:pPr>
              <w:spacing w:after="0" w:line="100" w:lineRule="atLeast"/>
            </w:pPr>
            <w:r>
              <w:t>BU Home Departmen</w:t>
            </w:r>
            <w:r>
              <w:rPr>
                <w:sz w:val="22"/>
                <w:szCs w:val="22"/>
              </w:rPr>
              <w:t xml:space="preserve">t: </w:t>
            </w:r>
            <w:r>
              <w:fldChar w:fldCharType="begin">
                <w:ffData>
                  <w:name w:val="__Fieldmark__740_176"/>
                  <w:enabled/>
                  <w:calcOnExit w:val="0"/>
                  <w:textInput/>
                </w:ffData>
              </w:fldChar>
            </w:r>
            <w:r>
              <w:instrText>FORMTEXT</w:instrText>
            </w:r>
            <w:r>
              <w:fldChar w:fldCharType="separate"/>
            </w:r>
            <w:bookmarkStart w:id="89" w:name="__Fieldmark__1948_345164341"/>
            <w:bookmarkStart w:id="90" w:name="__Fieldmark__740_1768282900"/>
            <w:bookmarkEnd w:id="89"/>
            <w:bookmarkEnd w:id="90"/>
            <w:r>
              <w:rPr>
                <w:sz w:val="22"/>
                <w:szCs w:val="22"/>
              </w:rPr>
              <w:t>Computer Science</w:t>
            </w:r>
            <w:bookmarkStart w:id="91" w:name="__Fieldmark__1948_3451643411"/>
            <w:bookmarkEnd w:id="91"/>
            <w:r>
              <w:fldChar w:fldCharType="end"/>
            </w:r>
          </w:p>
        </w:tc>
        <w:tc>
          <w:tcPr>
            <w:tcW w:w="3424"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B94DF7">
            <w:pPr>
              <w:spacing w:after="0" w:line="100" w:lineRule="atLeast"/>
            </w:pPr>
          </w:p>
        </w:tc>
      </w:tr>
    </w:tbl>
    <w:p w:rsidR="00B94DF7" w:rsidRDefault="00B94DF7">
      <w:pPr>
        <w:spacing w:after="0"/>
      </w:pPr>
    </w:p>
    <w:p w:rsidR="00B94DF7" w:rsidRDefault="0063417F">
      <w:pPr>
        <w:spacing w:after="0" w:line="100" w:lineRule="atLeast"/>
      </w:pPr>
      <w:r>
        <w:rPr>
          <w:b/>
          <w:sz w:val="28"/>
          <w:szCs w:val="28"/>
        </w:rPr>
        <w:t xml:space="preserve"> </w:t>
      </w:r>
    </w:p>
    <w:p w:rsidR="00B94DF7" w:rsidRDefault="0063417F">
      <w:pPr>
        <w:spacing w:after="0" w:line="100" w:lineRule="atLeast"/>
      </w:pPr>
      <w:r>
        <w:rPr>
          <w:b/>
          <w:sz w:val="28"/>
        </w:rPr>
        <w:t>RESEARCH PERSONNEL</w:t>
      </w:r>
    </w:p>
    <w:tbl>
      <w:tblPr>
        <w:tblW w:w="0" w:type="auto"/>
        <w:tblInd w:w="-108" w:type="dxa"/>
        <w:tblBorders>
          <w:top w:val="single" w:sz="12" w:space="0" w:color="00000A"/>
          <w:left w:val="single" w:sz="12" w:space="0" w:color="00000A"/>
          <w:bottom w:val="single" w:sz="12" w:space="0" w:color="00000A"/>
          <w:right w:val="single" w:sz="12" w:space="0" w:color="00000A"/>
        </w:tblBorders>
        <w:tblCellMar>
          <w:left w:w="10" w:type="dxa"/>
          <w:right w:w="10" w:type="dxa"/>
        </w:tblCellMar>
        <w:tblLook w:val="0000" w:firstRow="0" w:lastRow="0" w:firstColumn="0" w:lastColumn="0" w:noHBand="0" w:noVBand="0"/>
      </w:tblPr>
      <w:tblGrid>
        <w:gridCol w:w="2700"/>
        <w:gridCol w:w="2701"/>
        <w:gridCol w:w="2701"/>
        <w:gridCol w:w="2701"/>
      </w:tblGrid>
      <w:tr w:rsidR="00B94DF7">
        <w:tc>
          <w:tcPr>
            <w:tcW w:w="10803" w:type="dxa"/>
            <w:gridSpan w:val="4"/>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rPr>
              <w:t xml:space="preserve">INSTRUCTIONS: </w:t>
            </w:r>
            <w:r>
              <w:rPr>
                <w:sz w:val="22"/>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rsidR="00B94DF7">
        <w:trPr>
          <w:trHeight w:val="1030"/>
        </w:trPr>
        <w:tc>
          <w:tcPr>
            <w:tcW w:w="10803" w:type="dxa"/>
            <w:gridSpan w:val="4"/>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rPr>
              <w:t xml:space="preserve">NOTE: </w:t>
            </w:r>
            <w:r>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rsidR="00B94DF7">
        <w:tc>
          <w:tcPr>
            <w:tcW w:w="2700" w:type="dxa"/>
            <w:vMerge w:val="restart"/>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5.</w:t>
            </w:r>
          </w:p>
          <w:p w:rsidR="00B94DF7" w:rsidRDefault="0063417F">
            <w:pPr>
              <w:pStyle w:val="ListParagraph"/>
              <w:spacing w:after="0" w:line="100" w:lineRule="atLeast"/>
              <w:ind w:left="0"/>
              <w:jc w:val="center"/>
            </w:pPr>
            <w:r>
              <w:rPr>
                <w:b/>
                <w:sz w:val="28"/>
                <w:szCs w:val="28"/>
              </w:rPr>
              <w:lastRenderedPageBreak/>
              <w:t xml:space="preserve"> </w:t>
            </w:r>
          </w:p>
        </w:tc>
        <w:tc>
          <w:tcPr>
            <w:tcW w:w="8103" w:type="dxa"/>
            <w:gridSpan w:val="3"/>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rPr>
              <w:lastRenderedPageBreak/>
              <w:t>BU Personnel</w:t>
            </w:r>
          </w:p>
        </w:tc>
      </w:tr>
      <w:tr w:rsidR="00B94DF7">
        <w:trPr>
          <w:trHeight w:val="625"/>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780_176"/>
                  <w:enabled/>
                  <w:calcOnExit w:val="0"/>
                  <w:textInput/>
                </w:ffData>
              </w:fldChar>
            </w:r>
            <w:r>
              <w:instrText>FORMTEXT</w:instrText>
            </w:r>
            <w:r>
              <w:fldChar w:fldCharType="separate"/>
            </w:r>
            <w:bookmarkStart w:id="92" w:name="__Fieldmark__1995_345164341"/>
            <w:bookmarkStart w:id="93" w:name="__Fieldmark__780_1768282900"/>
            <w:bookmarkEnd w:id="92"/>
            <w:bookmarkEnd w:id="93"/>
            <w:r>
              <w:t>Dr. G. Michael Poor</w:t>
            </w:r>
            <w:bookmarkStart w:id="94" w:name="__Fieldmark__1995_3451643411"/>
            <w:bookmarkEnd w:id="94"/>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794_176"/>
                  <w:enabled/>
                  <w:calcOnExit w:val="0"/>
                  <w:textInput/>
                </w:ffData>
              </w:fldChar>
            </w:r>
            <w:r>
              <w:instrText>FORMTEXT</w:instrText>
            </w:r>
            <w:r>
              <w:fldChar w:fldCharType="separate"/>
            </w:r>
            <w:bookmarkStart w:id="95" w:name="__Fieldmark__2000_345164341"/>
            <w:bookmarkStart w:id="96" w:name="__Fieldmark__794_1768282900"/>
            <w:bookmarkEnd w:id="95"/>
            <w:bookmarkEnd w:id="96"/>
            <w:r>
              <w:t>Faculty Adviser</w:t>
            </w:r>
            <w:bookmarkStart w:id="97" w:name="__Fieldmark__2000_3451643411"/>
            <w:bookmarkEnd w:id="97"/>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806_176"/>
                  <w:enabled/>
                  <w:calcOnExit w:val="0"/>
                  <w:textInput/>
                </w:ffData>
              </w:fldChar>
            </w:r>
            <w:r>
              <w:instrText>FORMTEXT</w:instrText>
            </w:r>
            <w:r>
              <w:fldChar w:fldCharType="separate"/>
            </w:r>
            <w:bookmarkStart w:id="98" w:name="__Fieldmark__2006_345164341"/>
            <w:bookmarkStart w:id="99" w:name="__Fieldmark__806_1768282900"/>
            <w:bookmarkEnd w:id="98"/>
            <w:bookmarkEnd w:id="99"/>
            <w:r>
              <w:t>Computer Science</w:t>
            </w:r>
            <w:bookmarkStart w:id="100" w:name="__Fieldmark__2006_3451643411"/>
            <w:bookmarkEnd w:id="100"/>
            <w:r>
              <w:fldChar w:fldCharType="end"/>
            </w:r>
          </w:p>
          <w:p w:rsidR="00B94DF7" w:rsidRDefault="0063417F">
            <w:pPr>
              <w:pStyle w:val="ListParagraph"/>
              <w:spacing w:after="0" w:line="100" w:lineRule="atLeast"/>
              <w:ind w:left="0"/>
            </w:pPr>
            <w:r>
              <w:t xml:space="preserve">Degree(s): </w:t>
            </w:r>
            <w:r>
              <w:fldChar w:fldCharType="begin">
                <w:ffData>
                  <w:name w:val="__Fieldmark__820_176"/>
                  <w:enabled/>
                  <w:calcOnExit w:val="0"/>
                  <w:textInput/>
                </w:ffData>
              </w:fldChar>
            </w:r>
            <w:r>
              <w:instrText>FORMTEXT</w:instrText>
            </w:r>
            <w:r>
              <w:fldChar w:fldCharType="separate"/>
            </w:r>
            <w:bookmarkStart w:id="101" w:name="__Fieldmark__2015_345164341"/>
            <w:bookmarkStart w:id="102" w:name="__Fieldmark__820_1768282900"/>
            <w:bookmarkEnd w:id="101"/>
            <w:bookmarkEnd w:id="102"/>
            <w:r>
              <w:t>BS in Computer Science</w:t>
            </w:r>
          </w:p>
          <w:p w:rsidR="00B94DF7" w:rsidRDefault="0063417F">
            <w:pPr>
              <w:pStyle w:val="ListParagraph"/>
              <w:spacing w:after="0" w:line="100" w:lineRule="atLeast"/>
              <w:ind w:left="0"/>
            </w:pPr>
            <w:r>
              <w:t>MS in Computer Science</w:t>
            </w:r>
          </w:p>
          <w:p w:rsidR="00B94DF7" w:rsidRDefault="0063417F">
            <w:pPr>
              <w:pStyle w:val="ListParagraph"/>
              <w:spacing w:after="0" w:line="100" w:lineRule="atLeast"/>
              <w:ind w:left="0"/>
            </w:pPr>
            <w:r>
              <w:t>PhD in Computer Science</w:t>
            </w:r>
            <w:bookmarkStart w:id="103" w:name="__Fieldmark__2015_3451643411"/>
            <w:bookmarkEnd w:id="103"/>
            <w:r>
              <w:fldChar w:fldCharType="end"/>
            </w:r>
          </w:p>
        </w:tc>
      </w:tr>
      <w:tr w:rsidR="00B94DF7">
        <w:trPr>
          <w:trHeight w:val="643"/>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832_176"/>
                  <w:enabled/>
                  <w:calcOnExit w:val="0"/>
                  <w:textInput/>
                </w:ffData>
              </w:fldChar>
            </w:r>
            <w:r>
              <w:instrText>FORMTEXT</w:instrText>
            </w:r>
            <w:r>
              <w:fldChar w:fldCharType="separate"/>
            </w:r>
            <w:bookmarkStart w:id="104" w:name="__Fieldmark__2021_345164341"/>
            <w:bookmarkStart w:id="105" w:name="__Fieldmark__832_1768282900"/>
            <w:bookmarkStart w:id="106" w:name="__Fieldmark__2021_3451643411"/>
            <w:bookmarkEnd w:id="104"/>
            <w:bookmarkEnd w:id="105"/>
            <w:bookmarkEnd w:id="106"/>
            <w:r>
              <w:t xml:space="preserve">          </w:t>
            </w:r>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845_176"/>
                  <w:enabled/>
                  <w:calcOnExit w:val="0"/>
                  <w:textInput/>
                </w:ffData>
              </w:fldChar>
            </w:r>
            <w:r>
              <w:instrText>FORMTEXT</w:instrText>
            </w:r>
            <w:r>
              <w:fldChar w:fldCharType="separate"/>
            </w:r>
            <w:bookmarkStart w:id="107" w:name="__Fieldmark__2026_345164341"/>
            <w:bookmarkStart w:id="108" w:name="__Fieldmark__845_1768282900"/>
            <w:bookmarkEnd w:id="107"/>
            <w:bookmarkEnd w:id="108"/>
            <w:r>
              <w:t xml:space="preserve">          </w:t>
            </w:r>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857_176"/>
                  <w:enabled/>
                  <w:calcOnExit w:val="0"/>
                  <w:textInput/>
                </w:ffData>
              </w:fldChar>
            </w:r>
            <w:r>
              <w:instrText>FORMTEXT</w:instrText>
            </w:r>
            <w:r>
              <w:fldChar w:fldCharType="separate"/>
            </w:r>
            <w:bookmarkStart w:id="109" w:name="__Fieldmark__2032_345164341"/>
            <w:bookmarkStart w:id="110" w:name="__Fieldmark__857_1768282900"/>
            <w:bookmarkStart w:id="111" w:name="__Fieldmark__2032_3451643411"/>
            <w:bookmarkEnd w:id="109"/>
            <w:bookmarkEnd w:id="110"/>
            <w:bookmarkEnd w:id="111"/>
            <w:r>
              <w:t xml:space="preserve">          </w:t>
            </w:r>
            <w:r>
              <w:fldChar w:fldCharType="end"/>
            </w:r>
          </w:p>
          <w:p w:rsidR="00B94DF7" w:rsidRDefault="0063417F">
            <w:pPr>
              <w:pStyle w:val="ListParagraph"/>
              <w:spacing w:after="0" w:line="100" w:lineRule="atLeast"/>
              <w:ind w:left="0"/>
            </w:pPr>
            <w:r>
              <w:t xml:space="preserve">Degree(s): </w:t>
            </w:r>
            <w:r>
              <w:fldChar w:fldCharType="begin">
                <w:ffData>
                  <w:name w:val="__Fieldmark__869_176"/>
                  <w:enabled/>
                  <w:calcOnExit w:val="0"/>
                  <w:textInput/>
                </w:ffData>
              </w:fldChar>
            </w:r>
            <w:r>
              <w:instrText>FORMTEXT</w:instrText>
            </w:r>
            <w:r>
              <w:fldChar w:fldCharType="separate"/>
            </w:r>
            <w:bookmarkStart w:id="112" w:name="__Fieldmark__2037_345164341"/>
            <w:bookmarkStart w:id="113" w:name="__Fieldmark__869_1768282900"/>
            <w:bookmarkStart w:id="114" w:name="__Fieldmark__2037_3451643411"/>
            <w:bookmarkEnd w:id="112"/>
            <w:bookmarkEnd w:id="113"/>
            <w:bookmarkEnd w:id="114"/>
            <w:r>
              <w:t xml:space="preserve">          </w:t>
            </w:r>
            <w:r>
              <w:fldChar w:fldCharType="end"/>
            </w:r>
          </w:p>
        </w:tc>
      </w:tr>
      <w:tr w:rsidR="00B94DF7">
        <w:trPr>
          <w:trHeight w:val="625"/>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881_176"/>
                  <w:enabled/>
                  <w:calcOnExit w:val="0"/>
                  <w:textInput/>
                </w:ffData>
              </w:fldChar>
            </w:r>
            <w:r>
              <w:instrText>FORMTEXT</w:instrText>
            </w:r>
            <w:r>
              <w:fldChar w:fldCharType="separate"/>
            </w:r>
            <w:bookmarkStart w:id="115" w:name="__Fieldmark__2043_345164341"/>
            <w:bookmarkStart w:id="116" w:name="__Fieldmark__881_1768282900"/>
            <w:bookmarkEnd w:id="115"/>
            <w:bookmarkEnd w:id="116"/>
            <w:r>
              <w:t>     </w:t>
            </w:r>
            <w:bookmarkStart w:id="117" w:name="__Fieldmark__2043_3451643411"/>
            <w:bookmarkEnd w:id="117"/>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894_176"/>
                  <w:enabled/>
                  <w:calcOnExit w:val="0"/>
                  <w:textInput/>
                </w:ffData>
              </w:fldChar>
            </w:r>
            <w:r>
              <w:instrText>FORMTEXT</w:instrText>
            </w:r>
            <w:r>
              <w:fldChar w:fldCharType="separate"/>
            </w:r>
            <w:bookmarkStart w:id="118" w:name="__Fieldmark__2048_345164341"/>
            <w:bookmarkStart w:id="119" w:name="__Fieldmark__894_1768282900"/>
            <w:bookmarkEnd w:id="118"/>
            <w:bookmarkEnd w:id="119"/>
            <w:r>
              <w:t>     </w:t>
            </w:r>
            <w:bookmarkStart w:id="120" w:name="__Fieldmark__2048_3451643411"/>
            <w:bookmarkEnd w:id="120"/>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906_176"/>
                  <w:enabled/>
                  <w:calcOnExit w:val="0"/>
                  <w:textInput/>
                </w:ffData>
              </w:fldChar>
            </w:r>
            <w:r>
              <w:instrText>FORMTEXT</w:instrText>
            </w:r>
            <w:r>
              <w:fldChar w:fldCharType="separate"/>
            </w:r>
            <w:bookmarkStart w:id="121" w:name="__Fieldmark__2054_345164341"/>
            <w:bookmarkStart w:id="122" w:name="__Fieldmark__906_1768282900"/>
            <w:bookmarkEnd w:id="121"/>
            <w:bookmarkEnd w:id="122"/>
            <w:r>
              <w:t>     </w:t>
            </w:r>
            <w:bookmarkStart w:id="123" w:name="__Fieldmark__2054_3451643411"/>
            <w:bookmarkEnd w:id="123"/>
            <w:r>
              <w:fldChar w:fldCharType="end"/>
            </w:r>
          </w:p>
          <w:p w:rsidR="00B94DF7" w:rsidRDefault="0063417F">
            <w:pPr>
              <w:pStyle w:val="ListParagraph"/>
              <w:spacing w:after="0" w:line="100" w:lineRule="atLeast"/>
              <w:ind w:left="0"/>
            </w:pPr>
            <w:r>
              <w:t xml:space="preserve">Degree(s): </w:t>
            </w:r>
            <w:r>
              <w:fldChar w:fldCharType="begin">
                <w:ffData>
                  <w:name w:val="__Fieldmark__918_176"/>
                  <w:enabled/>
                  <w:calcOnExit w:val="0"/>
                  <w:textInput/>
                </w:ffData>
              </w:fldChar>
            </w:r>
            <w:r>
              <w:instrText>FORMTEXT</w:instrText>
            </w:r>
            <w:r>
              <w:fldChar w:fldCharType="separate"/>
            </w:r>
            <w:bookmarkStart w:id="124" w:name="__Fieldmark__2059_345164341"/>
            <w:bookmarkStart w:id="125" w:name="__Fieldmark__918_1768282900"/>
            <w:bookmarkEnd w:id="124"/>
            <w:bookmarkEnd w:id="125"/>
            <w:r>
              <w:t>     </w:t>
            </w:r>
            <w:bookmarkStart w:id="126" w:name="__Fieldmark__2059_3451643411"/>
            <w:bookmarkEnd w:id="126"/>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8103" w:type="dxa"/>
            <w:gridSpan w:val="3"/>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rPr>
              <w:t>Non-BU Personnel</w:t>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931_176"/>
                  <w:enabled/>
                  <w:calcOnExit w:val="0"/>
                  <w:textInput/>
                </w:ffData>
              </w:fldChar>
            </w:r>
            <w:r>
              <w:instrText>FORMTEXT</w:instrText>
            </w:r>
            <w:r>
              <w:fldChar w:fldCharType="separate"/>
            </w:r>
            <w:bookmarkStart w:id="127" w:name="__Fieldmark__2070_345164341"/>
            <w:bookmarkStart w:id="128" w:name="__Fieldmark__931_1768282900"/>
            <w:bookmarkEnd w:id="127"/>
            <w:bookmarkEnd w:id="128"/>
            <w:r>
              <w:t>     </w:t>
            </w:r>
            <w:bookmarkStart w:id="129" w:name="__Fieldmark__2070_3451643411"/>
            <w:bookmarkEnd w:id="129"/>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944_176"/>
                  <w:enabled/>
                  <w:calcOnExit w:val="0"/>
                  <w:textInput/>
                </w:ffData>
              </w:fldChar>
            </w:r>
            <w:r>
              <w:instrText>FORMTEXT</w:instrText>
            </w:r>
            <w:r>
              <w:fldChar w:fldCharType="separate"/>
            </w:r>
            <w:bookmarkStart w:id="130" w:name="__Fieldmark__2075_345164341"/>
            <w:bookmarkStart w:id="131" w:name="__Fieldmark__944_1768282900"/>
            <w:bookmarkEnd w:id="130"/>
            <w:bookmarkEnd w:id="131"/>
            <w:r>
              <w:t>     </w:t>
            </w:r>
            <w:bookmarkStart w:id="132" w:name="__Fieldmark__2075_3451643411"/>
            <w:bookmarkEnd w:id="132"/>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956_176"/>
                  <w:enabled/>
                  <w:calcOnExit w:val="0"/>
                  <w:textInput/>
                </w:ffData>
              </w:fldChar>
            </w:r>
            <w:r>
              <w:instrText>FORMTEXT</w:instrText>
            </w:r>
            <w:r>
              <w:fldChar w:fldCharType="separate"/>
            </w:r>
            <w:bookmarkStart w:id="133" w:name="__Fieldmark__2081_345164341"/>
            <w:bookmarkStart w:id="134" w:name="__Fieldmark__956_1768282900"/>
            <w:bookmarkEnd w:id="133"/>
            <w:bookmarkEnd w:id="134"/>
            <w:r>
              <w:t>     </w:t>
            </w:r>
            <w:bookmarkStart w:id="135" w:name="__Fieldmark__2081_3451643411"/>
            <w:bookmarkEnd w:id="135"/>
            <w:r>
              <w:fldChar w:fldCharType="end"/>
            </w:r>
          </w:p>
          <w:p w:rsidR="00B94DF7" w:rsidRDefault="0063417F">
            <w:pPr>
              <w:pStyle w:val="ListParagraph"/>
              <w:spacing w:after="0" w:line="100" w:lineRule="atLeast"/>
              <w:ind w:left="0"/>
            </w:pPr>
            <w:r>
              <w:t xml:space="preserve">Degree(s): </w:t>
            </w:r>
            <w:r>
              <w:fldChar w:fldCharType="begin">
                <w:ffData>
                  <w:name w:val="__Fieldmark__968_176"/>
                  <w:enabled/>
                  <w:calcOnExit w:val="0"/>
                  <w:textInput/>
                </w:ffData>
              </w:fldChar>
            </w:r>
            <w:r>
              <w:instrText>FORMTEXT</w:instrText>
            </w:r>
            <w:r>
              <w:fldChar w:fldCharType="separate"/>
            </w:r>
            <w:bookmarkStart w:id="136" w:name="__Fieldmark__2086_345164341"/>
            <w:bookmarkStart w:id="137" w:name="__Fieldmark__968_1768282900"/>
            <w:bookmarkEnd w:id="136"/>
            <w:bookmarkEnd w:id="137"/>
            <w:r>
              <w:t>     </w:t>
            </w:r>
            <w:bookmarkStart w:id="138" w:name="__Fieldmark__2086_3451643411"/>
            <w:bookmarkEnd w:id="138"/>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980_176"/>
                  <w:enabled/>
                  <w:calcOnExit w:val="0"/>
                  <w:textInput/>
                </w:ffData>
              </w:fldChar>
            </w:r>
            <w:r>
              <w:instrText>FORMTEXT</w:instrText>
            </w:r>
            <w:r>
              <w:fldChar w:fldCharType="separate"/>
            </w:r>
            <w:bookmarkStart w:id="139" w:name="__Fieldmark__2092_345164341"/>
            <w:bookmarkStart w:id="140" w:name="__Fieldmark__980_1768282900"/>
            <w:bookmarkEnd w:id="139"/>
            <w:bookmarkEnd w:id="140"/>
            <w:r>
              <w:t>     </w:t>
            </w:r>
            <w:bookmarkStart w:id="141" w:name="__Fieldmark__2092_3451643411"/>
            <w:bookmarkEnd w:id="141"/>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993_176"/>
                  <w:enabled/>
                  <w:calcOnExit w:val="0"/>
                  <w:textInput/>
                </w:ffData>
              </w:fldChar>
            </w:r>
            <w:r>
              <w:instrText>FORMTEXT</w:instrText>
            </w:r>
            <w:r>
              <w:fldChar w:fldCharType="separate"/>
            </w:r>
            <w:bookmarkStart w:id="142" w:name="__Fieldmark__2097_345164341"/>
            <w:bookmarkStart w:id="143" w:name="__Fieldmark__993_1768282900"/>
            <w:bookmarkEnd w:id="142"/>
            <w:bookmarkEnd w:id="143"/>
            <w:r>
              <w:t>     </w:t>
            </w:r>
            <w:bookmarkStart w:id="144" w:name="__Fieldmark__2097_3451643411"/>
            <w:bookmarkEnd w:id="144"/>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1005_17"/>
                  <w:enabled/>
                  <w:calcOnExit w:val="0"/>
                  <w:textInput/>
                </w:ffData>
              </w:fldChar>
            </w:r>
            <w:r>
              <w:instrText>FORMTEXT</w:instrText>
            </w:r>
            <w:r>
              <w:fldChar w:fldCharType="separate"/>
            </w:r>
            <w:bookmarkStart w:id="145" w:name="__Fieldmark__2103_345164341"/>
            <w:bookmarkStart w:id="146" w:name="__Fieldmark__1005_1768282900"/>
            <w:bookmarkEnd w:id="145"/>
            <w:bookmarkEnd w:id="146"/>
            <w:r>
              <w:t>     </w:t>
            </w:r>
            <w:bookmarkStart w:id="147" w:name="__Fieldmark__2103_3451643411"/>
            <w:bookmarkEnd w:id="147"/>
            <w:r>
              <w:fldChar w:fldCharType="end"/>
            </w:r>
          </w:p>
          <w:p w:rsidR="00B94DF7" w:rsidRDefault="0063417F">
            <w:pPr>
              <w:pStyle w:val="ListParagraph"/>
              <w:spacing w:after="0" w:line="100" w:lineRule="atLeast"/>
              <w:ind w:left="0"/>
            </w:pPr>
            <w:r>
              <w:t xml:space="preserve">Degree(s): </w:t>
            </w:r>
            <w:r>
              <w:fldChar w:fldCharType="begin">
                <w:ffData>
                  <w:name w:val="__Fieldmark__1017_17"/>
                  <w:enabled/>
                  <w:calcOnExit w:val="0"/>
                  <w:textInput/>
                </w:ffData>
              </w:fldChar>
            </w:r>
            <w:r>
              <w:instrText>FORMTEXT</w:instrText>
            </w:r>
            <w:r>
              <w:fldChar w:fldCharType="separate"/>
            </w:r>
            <w:bookmarkStart w:id="148" w:name="__Fieldmark__2108_345164341"/>
            <w:bookmarkStart w:id="149" w:name="__Fieldmark__1017_1768282900"/>
            <w:bookmarkEnd w:id="148"/>
            <w:bookmarkEnd w:id="149"/>
            <w:r>
              <w:t>     </w:t>
            </w:r>
            <w:bookmarkStart w:id="150" w:name="__Fieldmark__2108_3451643411"/>
            <w:bookmarkEnd w:id="150"/>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Name:</w:t>
            </w:r>
            <w:r>
              <w:fldChar w:fldCharType="begin">
                <w:ffData>
                  <w:name w:val="__Fieldmark__1029_17"/>
                  <w:enabled/>
                  <w:calcOnExit w:val="0"/>
                  <w:textInput/>
                </w:ffData>
              </w:fldChar>
            </w:r>
            <w:r>
              <w:instrText>FORMTEXT</w:instrText>
            </w:r>
            <w:r>
              <w:fldChar w:fldCharType="separate"/>
            </w:r>
            <w:bookmarkStart w:id="151" w:name="__Fieldmark__2114_345164341"/>
            <w:bookmarkStart w:id="152" w:name="__Fieldmark__1029_1768282900"/>
            <w:bookmarkEnd w:id="151"/>
            <w:bookmarkEnd w:id="152"/>
            <w:r>
              <w:t>     </w:t>
            </w:r>
            <w:bookmarkStart w:id="153" w:name="__Fieldmark__2114_3451643411"/>
            <w:bookmarkEnd w:id="153"/>
            <w:r>
              <w:fldChar w:fldCharType="end"/>
            </w:r>
            <w:r>
              <w:t xml:space="preserve">       </w:t>
            </w:r>
          </w:p>
          <w:p w:rsidR="00B94DF7" w:rsidRDefault="0063417F">
            <w:pPr>
              <w:pStyle w:val="ListParagraph"/>
              <w:spacing w:after="0" w:line="100" w:lineRule="atLeast"/>
              <w:ind w:left="0"/>
            </w:pPr>
            <w:r>
              <w:t xml:space="preserve">Role/Duties: </w:t>
            </w:r>
            <w:r>
              <w:fldChar w:fldCharType="begin">
                <w:ffData>
                  <w:name w:val="__Fieldmark__1042_17"/>
                  <w:enabled/>
                  <w:calcOnExit w:val="0"/>
                  <w:textInput/>
                </w:ffData>
              </w:fldChar>
            </w:r>
            <w:r>
              <w:instrText>FORMTEXT</w:instrText>
            </w:r>
            <w:r>
              <w:fldChar w:fldCharType="separate"/>
            </w:r>
            <w:bookmarkStart w:id="154" w:name="__Fieldmark__2119_345164341"/>
            <w:bookmarkStart w:id="155" w:name="__Fieldmark__1042_1768282900"/>
            <w:bookmarkEnd w:id="154"/>
            <w:bookmarkEnd w:id="155"/>
            <w:r>
              <w:t>     </w:t>
            </w:r>
            <w:bookmarkStart w:id="156" w:name="__Fieldmark__2119_3451643411"/>
            <w:bookmarkEnd w:id="156"/>
            <w:r>
              <w:fldChar w:fldCharType="end"/>
            </w:r>
          </w:p>
        </w:tc>
        <w:tc>
          <w:tcPr>
            <w:tcW w:w="5402" w:type="dxa"/>
            <w:gridSpan w:val="2"/>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Department/School: </w:t>
            </w:r>
            <w:r>
              <w:fldChar w:fldCharType="begin">
                <w:ffData>
                  <w:name w:val="__Fieldmark__1054_17"/>
                  <w:enabled/>
                  <w:calcOnExit w:val="0"/>
                  <w:textInput/>
                </w:ffData>
              </w:fldChar>
            </w:r>
            <w:r>
              <w:instrText>FORMTEXT</w:instrText>
            </w:r>
            <w:r>
              <w:fldChar w:fldCharType="separate"/>
            </w:r>
            <w:bookmarkStart w:id="157" w:name="__Fieldmark__2125_345164341"/>
            <w:bookmarkStart w:id="158" w:name="__Fieldmark__1054_1768282900"/>
            <w:bookmarkEnd w:id="157"/>
            <w:bookmarkEnd w:id="158"/>
            <w:r>
              <w:t>     </w:t>
            </w:r>
            <w:bookmarkStart w:id="159" w:name="__Fieldmark__2125_3451643411"/>
            <w:bookmarkEnd w:id="159"/>
            <w:r>
              <w:fldChar w:fldCharType="end"/>
            </w:r>
          </w:p>
          <w:p w:rsidR="00B94DF7" w:rsidRDefault="0063417F">
            <w:pPr>
              <w:pStyle w:val="ListParagraph"/>
              <w:spacing w:after="0" w:line="100" w:lineRule="atLeast"/>
              <w:ind w:left="0"/>
            </w:pPr>
            <w:r>
              <w:t xml:space="preserve">Degree(s): </w:t>
            </w:r>
            <w:r>
              <w:fldChar w:fldCharType="begin">
                <w:ffData>
                  <w:name w:val="__Fieldmark__1066_17"/>
                  <w:enabled/>
                  <w:calcOnExit w:val="0"/>
                  <w:textInput/>
                </w:ffData>
              </w:fldChar>
            </w:r>
            <w:r>
              <w:instrText>FORMTEXT</w:instrText>
            </w:r>
            <w:r>
              <w:fldChar w:fldCharType="separate"/>
            </w:r>
            <w:bookmarkStart w:id="160" w:name="__Fieldmark__2130_345164341"/>
            <w:bookmarkStart w:id="161" w:name="__Fieldmark__1066_1768282900"/>
            <w:bookmarkEnd w:id="160"/>
            <w:bookmarkEnd w:id="161"/>
            <w:r>
              <w:t>     </w:t>
            </w:r>
            <w:bookmarkStart w:id="162" w:name="__Fieldmark__2130_3451643411"/>
            <w:bookmarkEnd w:id="162"/>
            <w:r>
              <w:fldChar w:fldCharType="end"/>
            </w:r>
          </w:p>
        </w:tc>
      </w:tr>
      <w:tr w:rsidR="00B94DF7">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8103" w:type="dxa"/>
            <w:gridSpan w:val="3"/>
            <w:tcBorders>
              <w:top w:val="single" w:sz="12" w:space="0" w:color="00000A"/>
              <w:left w:val="single" w:sz="12" w:space="0" w:color="00000A"/>
              <w:bottom w:val="single" w:sz="12" w:space="0" w:color="00000A"/>
              <w:right w:val="single" w:sz="12" w:space="0" w:color="00000A"/>
            </w:tcBorders>
            <w:shd w:val="clear" w:color="auto" w:fill="F2F2F2"/>
            <w:tcMar>
              <w:top w:w="0" w:type="dxa"/>
              <w:left w:w="108" w:type="dxa"/>
              <w:bottom w:w="0" w:type="dxa"/>
              <w:right w:w="108" w:type="dxa"/>
            </w:tcMar>
          </w:tcPr>
          <w:p w:rsidR="00B94DF7" w:rsidRDefault="00B94DF7">
            <w:pPr>
              <w:pStyle w:val="ListParagraph"/>
              <w:spacing w:after="0" w:line="100" w:lineRule="atLeast"/>
              <w:ind w:left="0"/>
            </w:pPr>
          </w:p>
        </w:tc>
      </w:tr>
      <w:tr w:rsidR="00B94DF7">
        <w:trPr>
          <w:trHeight w:val="652"/>
        </w:trPr>
        <w:tc>
          <w:tcPr>
            <w:tcW w:w="2700" w:type="dxa"/>
            <w:vMerge w:val="restart"/>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6.</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a.</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Have any research personnel ever been debarred, restricted, or disqualified by any federal agency (FDA, ORI, PHS, etc.)?</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163" w:name="__Fieldmark__2151_345164341"/>
            <w:bookmarkStart w:id="164" w:name="__Fieldmark__1077_1768282900"/>
            <w:bookmarkEnd w:id="163"/>
            <w:bookmarkEnd w:id="164"/>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165" w:name="__Fieldmark__2155_345164341"/>
            <w:bookmarkStart w:id="166" w:name="__Fieldmark__1086_1768282900"/>
            <w:bookmarkEnd w:id="165"/>
            <w:bookmarkEnd w:id="166"/>
            <w:r>
              <w:rPr>
                <w:sz w:val="22"/>
                <w:szCs w:val="22"/>
              </w:rPr>
              <w:t xml:space="preserve"> No</w:t>
            </w:r>
          </w:p>
        </w:tc>
      </w:tr>
      <w:tr w:rsidR="00B94DF7">
        <w:trPr>
          <w:trHeight w:val="643"/>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b.</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Do any research personnel have any current proceedings for debarment, restriction, or disqualification?</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167" w:name="__Fieldmark__2170_345164341"/>
            <w:bookmarkStart w:id="168" w:name="__Fieldmark__1097_1768282900"/>
            <w:bookmarkEnd w:id="167"/>
            <w:bookmarkEnd w:id="168"/>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169" w:name="__Fieldmark__2174_345164341"/>
            <w:bookmarkStart w:id="170" w:name="__Fieldmark__1106_1768282900"/>
            <w:bookmarkEnd w:id="169"/>
            <w:bookmarkEnd w:id="170"/>
            <w:r>
              <w:rPr>
                <w:sz w:val="22"/>
                <w:szCs w:val="22"/>
              </w:rPr>
              <w:t xml:space="preserve"> No</w:t>
            </w:r>
          </w:p>
        </w:tc>
      </w:tr>
      <w:tr w:rsidR="00B94DF7">
        <w:trPr>
          <w:trHeight w:val="904"/>
        </w:trPr>
        <w:tc>
          <w:tcPr>
            <w:tcW w:w="2700" w:type="dxa"/>
            <w:vMerge/>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B94DF7"/>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c.</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Are any research personnel excluded from receiving federal contracts, certain subcontracts, and from certain types of federal financial and nonfinancial assistance and benefits [i.e., listed on the Excluded Parties List system (EPLS)]?</w:t>
            </w:r>
          </w:p>
        </w:tc>
        <w:tc>
          <w:tcPr>
            <w:tcW w:w="2701"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171" w:name="__Fieldmark__2189_345164341"/>
            <w:bookmarkStart w:id="172" w:name="__Fieldmark__1117_1768282900"/>
            <w:bookmarkEnd w:id="171"/>
            <w:bookmarkEnd w:id="172"/>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173" w:name="__Fieldmark__2193_345164341"/>
            <w:bookmarkStart w:id="174" w:name="__Fieldmark__1126_1768282900"/>
            <w:bookmarkEnd w:id="173"/>
            <w:bookmarkEnd w:id="174"/>
            <w:r>
              <w:rPr>
                <w:sz w:val="22"/>
                <w:szCs w:val="22"/>
              </w:rPr>
              <w:t xml:space="preserve"> No</w:t>
            </w:r>
          </w:p>
        </w:tc>
      </w:tr>
    </w:tbl>
    <w:p w:rsidR="00B94DF7" w:rsidRDefault="0063417F">
      <w:pPr>
        <w:spacing w:after="0"/>
      </w:pPr>
      <w:r>
        <w:rPr>
          <w:b/>
          <w:sz w:val="28"/>
          <w:szCs w:val="28"/>
        </w:rPr>
        <w:t xml:space="preserve">  </w:t>
      </w:r>
      <w:r>
        <w:rPr>
          <w:b/>
          <w:sz w:val="16"/>
          <w:szCs w:val="16"/>
        </w:rPr>
        <w:t xml:space="preserve"> </w:t>
      </w:r>
      <w:r>
        <w:rPr>
          <w:b/>
        </w:rPr>
        <w:t xml:space="preserve"> </w:t>
      </w:r>
    </w:p>
    <w:p w:rsidR="00B94DF7" w:rsidRDefault="0063417F">
      <w:pPr>
        <w:spacing w:after="0"/>
      </w:pPr>
      <w:r>
        <w:rPr>
          <w:b/>
        </w:rPr>
        <w:t xml:space="preserve">    </w:t>
      </w:r>
    </w:p>
    <w:p w:rsidR="00B94DF7" w:rsidRDefault="0063417F">
      <w:pPr>
        <w:spacing w:after="0"/>
      </w:pPr>
      <w:r>
        <w:rPr>
          <w:b/>
          <w:sz w:val="28"/>
        </w:rPr>
        <w:lastRenderedPageBreak/>
        <w:t>STUDY LOCATION</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28"/>
        <w:gridCol w:w="8821"/>
        <w:gridCol w:w="1552"/>
      </w:tblGrid>
      <w:tr w:rsidR="00B94DF7">
        <w:trPr>
          <w:trHeight w:val="319"/>
        </w:trPr>
        <w:tc>
          <w:tcPr>
            <w:tcW w:w="428"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7.</w:t>
            </w:r>
          </w:p>
        </w:tc>
        <w:tc>
          <w:tcPr>
            <w:tcW w:w="8821"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the research take place at locations/sites in the U.S. other than Baylor?</w:t>
            </w:r>
          </w:p>
        </w:tc>
        <w:tc>
          <w:tcPr>
            <w:tcW w:w="1552"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175" w:name="__Fieldmark__2225_345164341"/>
            <w:bookmarkStart w:id="176" w:name="__Fieldmark__1219_1768282900"/>
            <w:bookmarkEnd w:id="175"/>
            <w:bookmarkEnd w:id="176"/>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177" w:name="__Fieldmark__2229_345164341"/>
            <w:bookmarkStart w:id="178" w:name="__Fieldmark__1228_1768282900"/>
            <w:bookmarkEnd w:id="177"/>
            <w:bookmarkEnd w:id="178"/>
            <w:r>
              <w:rPr>
                <w:sz w:val="22"/>
                <w:szCs w:val="22"/>
              </w:rPr>
              <w:t xml:space="preserve"> No</w:t>
            </w:r>
          </w:p>
        </w:tc>
      </w:tr>
      <w:tr w:rsidR="00B94DF7">
        <w:trPr>
          <w:trHeight w:val="339"/>
        </w:trPr>
        <w:tc>
          <w:tcPr>
            <w:tcW w:w="4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373"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complete below:</w:t>
            </w:r>
          </w:p>
        </w:tc>
      </w:tr>
      <w:tr w:rsidR="00B94DF7">
        <w:tc>
          <w:tcPr>
            <w:tcW w:w="4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373"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You must provide the name of the site(s), city/state, and IRB approval, or waiver, or letter of cooperation:</w:t>
            </w:r>
            <w:r>
              <w:fldChar w:fldCharType="begin">
                <w:ffData>
                  <w:name w:val="__Fieldmark__1243_17"/>
                  <w:enabled/>
                  <w:calcOnExit w:val="0"/>
                  <w:textInput/>
                </w:ffData>
              </w:fldChar>
            </w:r>
            <w:r>
              <w:instrText>FORMTEXT</w:instrText>
            </w:r>
            <w:r>
              <w:fldChar w:fldCharType="separate"/>
            </w:r>
            <w:bookmarkStart w:id="179" w:name="__Fieldmark__2244_345164341"/>
            <w:bookmarkStart w:id="180" w:name="__Fieldmark__1243_1768282900"/>
            <w:bookmarkEnd w:id="179"/>
            <w:bookmarkEnd w:id="180"/>
            <w:r>
              <w:t>     </w:t>
            </w:r>
            <w:bookmarkStart w:id="181" w:name="__Fieldmark__2244_3451643411"/>
            <w:bookmarkEnd w:id="181"/>
            <w:r>
              <w:fldChar w:fldCharType="end"/>
            </w:r>
          </w:p>
        </w:tc>
      </w:tr>
      <w:tr w:rsidR="00B94DF7">
        <w:trPr>
          <w:trHeight w:val="348"/>
        </w:trPr>
        <w:tc>
          <w:tcPr>
            <w:tcW w:w="428"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8</w:t>
            </w:r>
            <w:r>
              <w:t>.</w:t>
            </w:r>
          </w:p>
        </w:tc>
        <w:tc>
          <w:tcPr>
            <w:tcW w:w="88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any part of this research be conducted outside of the United States?</w:t>
            </w:r>
          </w:p>
        </w:tc>
        <w:tc>
          <w:tcPr>
            <w:tcW w:w="155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182" w:name="__Fieldmark__2257_345164341"/>
            <w:bookmarkStart w:id="183" w:name="__Fieldmark__1254_1768282900"/>
            <w:bookmarkEnd w:id="182"/>
            <w:bookmarkEnd w:id="183"/>
            <w:r>
              <w:rPr>
                <w:sz w:val="22"/>
                <w:szCs w:val="22"/>
              </w:rPr>
              <w:t xml:space="preserve">Yes  </w:t>
            </w:r>
            <w:r>
              <w:fldChar w:fldCharType="begin">
                <w:ffData>
                  <w:name w:val=""/>
                  <w:enabled/>
                  <w:calcOnExit w:val="0"/>
                  <w:checkBox>
                    <w:sizeAuto/>
                    <w:default w:val="0"/>
                    <w:checked/>
                  </w:checkBox>
                </w:ffData>
              </w:fldChar>
            </w:r>
            <w:r>
              <w:instrText>FORMCHECKBOX</w:instrText>
            </w:r>
            <w:r>
              <w:fldChar w:fldCharType="end"/>
            </w:r>
            <w:bookmarkStart w:id="184" w:name="__Fieldmark__2261_345164341"/>
            <w:bookmarkStart w:id="185" w:name="__Fieldmark__1263_1768282900"/>
            <w:bookmarkEnd w:id="184"/>
            <w:bookmarkEnd w:id="185"/>
            <w:r>
              <w:rPr>
                <w:sz w:val="22"/>
                <w:szCs w:val="22"/>
              </w:rPr>
              <w:t xml:space="preserve"> No</w:t>
            </w:r>
          </w:p>
        </w:tc>
      </w:tr>
      <w:tr w:rsidR="00B94DF7">
        <w:trPr>
          <w:trHeight w:val="348"/>
        </w:trPr>
        <w:tc>
          <w:tcPr>
            <w:tcW w:w="428"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373"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t xml:space="preserve"> complete </w:t>
            </w:r>
            <w:r>
              <w:rPr>
                <w:b/>
              </w:rPr>
              <w:t>SUPPLEMENT: INTERNATIONAL RESEARCH (F-03)</w:t>
            </w:r>
          </w:p>
        </w:tc>
      </w:tr>
    </w:tbl>
    <w:p w:rsidR="00B94DF7" w:rsidRDefault="00B94DF7">
      <w:pPr>
        <w:pStyle w:val="ListParagraph"/>
        <w:spacing w:after="0"/>
        <w:ind w:left="180"/>
      </w:pPr>
    </w:p>
    <w:p w:rsidR="00B94DF7" w:rsidRDefault="0063417F">
      <w:pPr>
        <w:pStyle w:val="ListParagraph"/>
        <w:spacing w:after="0" w:line="100" w:lineRule="atLeast"/>
        <w:ind w:left="180"/>
      </w:pPr>
      <w:r>
        <w:rPr>
          <w:b/>
          <w:sz w:val="28"/>
          <w:szCs w:val="28"/>
        </w:rPr>
        <w:t xml:space="preserve"> </w:t>
      </w:r>
      <w:r>
        <w:rPr>
          <w:b/>
          <w:sz w:val="28"/>
        </w:rPr>
        <w:t>FUNDING</w:t>
      </w:r>
      <w:r>
        <w:rPr>
          <w:sz w:val="28"/>
        </w:rPr>
        <w:t xml:space="preserve">   </w:t>
      </w:r>
      <w:r>
        <w:t xml:space="preserve">    </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369"/>
        <w:gridCol w:w="1612"/>
        <w:gridCol w:w="1471"/>
        <w:gridCol w:w="1382"/>
        <w:gridCol w:w="1523"/>
        <w:gridCol w:w="1381"/>
        <w:gridCol w:w="2385"/>
      </w:tblGrid>
      <w:tr w:rsidR="00B94DF7">
        <w:trPr>
          <w:trHeight w:val="933"/>
        </w:trPr>
        <w:tc>
          <w:tcPr>
            <w:tcW w:w="1558"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9.</w:t>
            </w:r>
          </w:p>
        </w:tc>
        <w:tc>
          <w:tcPr>
            <w:tcW w:w="9349" w:type="dxa"/>
            <w:gridSpan w:val="6"/>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18"/>
            </w:pPr>
            <w:r>
              <w:t>List each proposed or funded grant or contract relevant to this application. A complete copy of the grant or contract must be submitted with the application.</w:t>
            </w:r>
          </w:p>
          <w:p w:rsidR="00B94DF7" w:rsidRDefault="0063417F">
            <w:pPr>
              <w:pStyle w:val="ListParagraph"/>
              <w:spacing w:after="0" w:line="100" w:lineRule="atLeast"/>
              <w:ind w:left="-18"/>
            </w:pPr>
            <w:r>
              <w:t xml:space="preserve">For Department of Defense research, submit </w:t>
            </w:r>
            <w:r>
              <w:rPr>
                <w:b/>
              </w:rPr>
              <w:t>SUPPLEMENT: DEPARTMENT OF DEFENSE (F-06)</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ed/>
                  </w:checkBox>
                </w:ffData>
              </w:fldChar>
            </w:r>
            <w:r>
              <w:instrText>FORMCHECKBOX</w:instrText>
            </w:r>
            <w:r>
              <w:fldChar w:fldCharType="end"/>
            </w:r>
            <w:bookmarkStart w:id="186" w:name="__Fieldmark__2297_345164341"/>
            <w:bookmarkStart w:id="187" w:name="__Fieldmark__1308_1768282900"/>
            <w:bookmarkEnd w:id="186"/>
            <w:bookmarkEnd w:id="187"/>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No external or internal funding.</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Box>
                </w:ffData>
              </w:fldChar>
            </w:r>
            <w:r>
              <w:instrText>FORMCHECKBOX</w:instrText>
            </w:r>
            <w:r>
              <w:fldChar w:fldCharType="end"/>
            </w:r>
            <w:bookmarkStart w:id="188" w:name="__Fieldmark__2305_345164341"/>
            <w:bookmarkStart w:id="189" w:name="__Fieldmark__1317_1768282900"/>
            <w:bookmarkEnd w:id="188"/>
            <w:bookmarkEnd w:id="189"/>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Internal funding. List source(s): </w:t>
            </w:r>
            <w:r>
              <w:fldChar w:fldCharType="begin">
                <w:ffData>
                  <w:name w:val="__Fieldmark__1329_17"/>
                  <w:enabled/>
                  <w:calcOnExit w:val="0"/>
                  <w:textInput/>
                </w:ffData>
              </w:fldChar>
            </w:r>
            <w:r>
              <w:instrText>FORMTEXT</w:instrText>
            </w:r>
            <w:r>
              <w:fldChar w:fldCharType="separate"/>
            </w:r>
            <w:bookmarkStart w:id="190" w:name="__Fieldmark__2311_345164341"/>
            <w:bookmarkStart w:id="191" w:name="__Fieldmark__1329_1768282900"/>
            <w:bookmarkEnd w:id="190"/>
            <w:bookmarkEnd w:id="191"/>
            <w:r>
              <w:t>     </w:t>
            </w:r>
            <w:bookmarkStart w:id="192" w:name="__Fieldmark__2311_3451643411"/>
            <w:bookmarkEnd w:id="192"/>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Box>
                </w:ffData>
              </w:fldChar>
            </w:r>
            <w:r>
              <w:instrText>FORMCHECKBOX</w:instrText>
            </w:r>
            <w:r>
              <w:fldChar w:fldCharType="end"/>
            </w:r>
            <w:bookmarkStart w:id="193" w:name="__Fieldmark__2316_345164341"/>
            <w:bookmarkStart w:id="194" w:name="__Fieldmark__1337_1768282900"/>
            <w:bookmarkEnd w:id="193"/>
            <w:bookmarkEnd w:id="194"/>
          </w:p>
        </w:tc>
        <w:tc>
          <w:tcPr>
            <w:tcW w:w="7791" w:type="dxa"/>
            <w:gridSpan w:val="5"/>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External funding. (complete information below for each grant or contract)</w:t>
            </w:r>
          </w:p>
        </w:tc>
      </w:tr>
      <w:tr w:rsidR="00B94DF7">
        <w:trPr>
          <w:trHeight w:val="14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Type of proposal</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195" w:name="__Fieldmark__2329_345164341"/>
            <w:bookmarkStart w:id="196" w:name="__Fieldmark__1347_1768282900"/>
            <w:bookmarkEnd w:id="195"/>
            <w:bookmarkEnd w:id="196"/>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Grant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197" w:name="__Fieldmark__2337_345164341"/>
            <w:bookmarkStart w:id="198" w:name="__Fieldmark__1356_1768282900"/>
            <w:bookmarkEnd w:id="197"/>
            <w:bookmarkEnd w:id="198"/>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Subcontract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199" w:name="__Fieldmark__2345_345164341"/>
            <w:bookmarkStart w:id="200" w:name="__Fieldmark__1365_1768282900"/>
            <w:bookmarkEnd w:id="199"/>
            <w:bookmarkEnd w:id="200"/>
          </w:p>
        </w:tc>
        <w:tc>
          <w:tcPr>
            <w:tcW w:w="155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Training/Development Grant</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01" w:name="__Fieldmark__2353_345164341"/>
            <w:bookmarkStart w:id="202" w:name="__Fieldmark__1374_1768282900"/>
            <w:bookmarkEnd w:id="201"/>
            <w:bookmarkEnd w:id="202"/>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Contract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03" w:name="__Fieldmark__2361_345164341"/>
            <w:bookmarkStart w:id="204" w:name="__Fieldmark__1383_1768282900"/>
            <w:bookmarkEnd w:id="203"/>
            <w:bookmarkEnd w:id="204"/>
          </w:p>
        </w:tc>
        <w:tc>
          <w:tcPr>
            <w:tcW w:w="4674"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specify: </w:t>
            </w:r>
            <w:r>
              <w:fldChar w:fldCharType="begin">
                <w:ffData>
                  <w:name w:val="__Fieldmark__1395_17"/>
                  <w:enabled/>
                  <w:calcOnExit w:val="0"/>
                  <w:textInput/>
                </w:ffData>
              </w:fldChar>
            </w:r>
            <w:r>
              <w:instrText>FORMTEXT</w:instrText>
            </w:r>
            <w:r>
              <w:fldChar w:fldCharType="separate"/>
            </w:r>
            <w:bookmarkStart w:id="205" w:name="__Fieldmark__2367_345164341"/>
            <w:bookmarkStart w:id="206" w:name="__Fieldmark__1395_1768282900"/>
            <w:bookmarkEnd w:id="205"/>
            <w:bookmarkEnd w:id="206"/>
            <w:r>
              <w:t>     </w:t>
            </w:r>
            <w:bookmarkStart w:id="207" w:name="__Fieldmark__2367_3451643411"/>
            <w:bookmarkEnd w:id="207"/>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Principal Investigator:</w:t>
            </w:r>
            <w:r>
              <w:fldChar w:fldCharType="begin">
                <w:ffData>
                  <w:name w:val="__Fieldmark__1407_17"/>
                  <w:enabled/>
                  <w:calcOnExit w:val="0"/>
                  <w:textInput/>
                </w:ffData>
              </w:fldChar>
            </w:r>
            <w:r>
              <w:instrText>FORMTEXT</w:instrText>
            </w:r>
            <w:r>
              <w:fldChar w:fldCharType="separate"/>
            </w:r>
            <w:bookmarkStart w:id="208" w:name="__Fieldmark__2373_345164341"/>
            <w:bookmarkStart w:id="209" w:name="__Fieldmark__1407_1768282900"/>
            <w:bookmarkEnd w:id="208"/>
            <w:bookmarkEnd w:id="209"/>
            <w:r>
              <w:t>     </w:t>
            </w:r>
            <w:bookmarkStart w:id="210" w:name="__Fieldmark__2373_3451643411"/>
            <w:bookmarkEnd w:id="210"/>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Title of Proposal (if different):</w:t>
            </w:r>
            <w:r>
              <w:fldChar w:fldCharType="begin">
                <w:ffData>
                  <w:name w:val="__Fieldmark__1419_17"/>
                  <w:enabled/>
                  <w:calcOnExit w:val="0"/>
                  <w:textInput/>
                </w:ffData>
              </w:fldChar>
            </w:r>
            <w:r>
              <w:instrText>FORMTEXT</w:instrText>
            </w:r>
            <w:r>
              <w:fldChar w:fldCharType="separate"/>
            </w:r>
            <w:bookmarkStart w:id="211" w:name="__Fieldmark__2379_345164341"/>
            <w:bookmarkStart w:id="212" w:name="__Fieldmark__1419_1768282900"/>
            <w:bookmarkEnd w:id="211"/>
            <w:bookmarkEnd w:id="212"/>
            <w:r>
              <w:t>     </w:t>
            </w:r>
            <w:bookmarkStart w:id="213" w:name="__Fieldmark__2379_3451643411"/>
            <w:bookmarkEnd w:id="213"/>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Name of Funding Agency </w:t>
            </w:r>
            <w:r>
              <w:fldChar w:fldCharType="begin">
                <w:ffData>
                  <w:name w:val="__Fieldmark__1432_17"/>
                  <w:enabled/>
                  <w:calcOnExit w:val="0"/>
                  <w:textInput/>
                </w:ffData>
              </w:fldChar>
            </w:r>
            <w:r>
              <w:instrText>FORMTEXT</w:instrText>
            </w:r>
            <w:r>
              <w:fldChar w:fldCharType="separate"/>
            </w:r>
            <w:bookmarkStart w:id="214" w:name="__Fieldmark__2386_345164341"/>
            <w:bookmarkStart w:id="215" w:name="__Fieldmark__1432_1768282900"/>
            <w:bookmarkEnd w:id="214"/>
            <w:bookmarkEnd w:id="215"/>
            <w:r>
              <w:t>     </w:t>
            </w:r>
            <w:bookmarkStart w:id="216" w:name="__Fieldmark__2386_3451643411"/>
            <w:bookmarkEnd w:id="216"/>
            <w:r>
              <w:fldChar w:fldCharType="end"/>
            </w:r>
            <w:r>
              <w:t>:</w:t>
            </w:r>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Agency Number (if assigned):</w:t>
            </w:r>
            <w:r>
              <w:fldChar w:fldCharType="begin">
                <w:ffData>
                  <w:name w:val="__Fieldmark__1445_17"/>
                  <w:enabled/>
                  <w:calcOnExit w:val="0"/>
                  <w:textInput/>
                </w:ffData>
              </w:fldChar>
            </w:r>
            <w:r>
              <w:instrText>FORMTEXT</w:instrText>
            </w:r>
            <w:r>
              <w:fldChar w:fldCharType="separate"/>
            </w:r>
            <w:bookmarkStart w:id="217" w:name="__Fieldmark__2394_345164341"/>
            <w:bookmarkStart w:id="218" w:name="__Fieldmark__1445_1768282900"/>
            <w:bookmarkEnd w:id="217"/>
            <w:bookmarkEnd w:id="218"/>
            <w:r>
              <w:t>     </w:t>
            </w:r>
            <w:bookmarkStart w:id="219" w:name="__Fieldmark__2394_3451643411"/>
            <w:bookmarkEnd w:id="219"/>
            <w:r>
              <w:fldChar w:fldCharType="end"/>
            </w:r>
          </w:p>
        </w:tc>
      </w:tr>
      <w:tr w:rsidR="00B94DF7">
        <w:trPr>
          <w:trHeight w:val="413"/>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Submitted through BU Office of Sponsored Programs?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fldChar w:fldCharType="end"/>
            </w:r>
            <w:bookmarkStart w:id="220" w:name="__Fieldmark__2401_345164341"/>
            <w:bookmarkStart w:id="221" w:name="__Fieldmark__1455_1768282900"/>
            <w:bookmarkEnd w:id="220"/>
            <w:bookmarkEnd w:id="221"/>
            <w:r>
              <w:t xml:space="preserve">Yes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fldChar w:fldCharType="end"/>
            </w:r>
            <w:bookmarkStart w:id="222" w:name="__Fieldmark__2405_345164341"/>
            <w:bookmarkStart w:id="223" w:name="__Fieldmark__1465_1768282900"/>
            <w:bookmarkEnd w:id="222"/>
            <w:bookmarkEnd w:id="223"/>
            <w:r>
              <w:t xml:space="preserve"> No, Explain:</w:t>
            </w:r>
            <w:r>
              <w:fldChar w:fldCharType="begin">
                <w:ffData>
                  <w:name w:val="__Fieldmark__1477_17"/>
                  <w:enabled/>
                  <w:calcOnExit w:val="0"/>
                  <w:textInput/>
                </w:ffData>
              </w:fldChar>
            </w:r>
            <w:r>
              <w:instrText>FORMTEXT</w:instrText>
            </w:r>
            <w:r>
              <w:fldChar w:fldCharType="separate"/>
            </w:r>
            <w:bookmarkStart w:id="224" w:name="__Fieldmark__2408_345164341"/>
            <w:bookmarkStart w:id="225" w:name="__Fieldmark__1477_1768282900"/>
            <w:bookmarkEnd w:id="224"/>
            <w:bookmarkEnd w:id="225"/>
            <w:r>
              <w:t>     </w:t>
            </w:r>
            <w:bookmarkStart w:id="226" w:name="__Fieldmark__2408_3451643411"/>
            <w:bookmarkEnd w:id="226"/>
            <w:r>
              <w:fldChar w:fldCharType="end"/>
            </w:r>
          </w:p>
        </w:tc>
      </w:tr>
      <w:tr w:rsidR="00B94DF7">
        <w:trPr>
          <w:trHeight w:val="14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12"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Type of proposal</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27" w:name="__Fieldmark__2418_345164341"/>
            <w:bookmarkStart w:id="228" w:name="__Fieldmark__1486_1768282900"/>
            <w:bookmarkEnd w:id="227"/>
            <w:bookmarkEnd w:id="228"/>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Grant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29" w:name="__Fieldmark__2426_345164341"/>
            <w:bookmarkStart w:id="230" w:name="__Fieldmark__1495_1768282900"/>
            <w:bookmarkEnd w:id="229"/>
            <w:bookmarkEnd w:id="230"/>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Subcontract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 </w:t>
            </w:r>
            <w:r>
              <w:fldChar w:fldCharType="begin">
                <w:ffData>
                  <w:name w:val=""/>
                  <w:enabled/>
                  <w:calcOnExit w:val="0"/>
                  <w:checkBox>
                    <w:sizeAuto/>
                    <w:default w:val="0"/>
                  </w:checkBox>
                </w:ffData>
              </w:fldChar>
            </w:r>
            <w:r>
              <w:instrText>FORMCHECKBOX</w:instrText>
            </w:r>
            <w:r>
              <w:fldChar w:fldCharType="end"/>
            </w:r>
            <w:bookmarkStart w:id="231" w:name="__Fieldmark__2434_345164341"/>
            <w:bookmarkStart w:id="232" w:name="__Fieldmark__1505_1768282900"/>
            <w:bookmarkEnd w:id="231"/>
            <w:bookmarkEnd w:id="232"/>
          </w:p>
        </w:tc>
        <w:tc>
          <w:tcPr>
            <w:tcW w:w="155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Training/Development Grant</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33" w:name="__Fieldmark__2442_345164341"/>
            <w:bookmarkStart w:id="234" w:name="__Fieldmark__1514_1768282900"/>
            <w:bookmarkEnd w:id="233"/>
            <w:bookmarkEnd w:id="234"/>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Contract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35" w:name="__Fieldmark__2450_345164341"/>
            <w:bookmarkStart w:id="236" w:name="__Fieldmark__1523_1768282900"/>
            <w:bookmarkEnd w:id="235"/>
            <w:bookmarkEnd w:id="236"/>
          </w:p>
        </w:tc>
        <w:tc>
          <w:tcPr>
            <w:tcW w:w="4674"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Other, specify:</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Principal Investigator:</w:t>
            </w:r>
            <w:r>
              <w:fldChar w:fldCharType="begin">
                <w:ffData>
                  <w:name w:val="__Fieldmark__1536_17"/>
                  <w:enabled/>
                  <w:calcOnExit w:val="0"/>
                  <w:textInput/>
                </w:ffData>
              </w:fldChar>
            </w:r>
            <w:r>
              <w:instrText>FORMTEXT</w:instrText>
            </w:r>
            <w:r>
              <w:fldChar w:fldCharType="separate"/>
            </w:r>
            <w:bookmarkStart w:id="237" w:name="__Fieldmark__2459_345164341"/>
            <w:bookmarkStart w:id="238" w:name="__Fieldmark__1536_1768282900"/>
            <w:bookmarkEnd w:id="237"/>
            <w:bookmarkEnd w:id="238"/>
            <w:r>
              <w:t>     </w:t>
            </w:r>
            <w:bookmarkStart w:id="239" w:name="__Fieldmark__2459_3451643411"/>
            <w:bookmarkEnd w:id="239"/>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Title of Proposal(if different):</w:t>
            </w:r>
            <w:r>
              <w:fldChar w:fldCharType="begin">
                <w:ffData>
                  <w:name w:val="__Fieldmark__1548_17"/>
                  <w:enabled/>
                  <w:calcOnExit w:val="0"/>
                  <w:textInput/>
                </w:ffData>
              </w:fldChar>
            </w:r>
            <w:r>
              <w:instrText>FORMTEXT</w:instrText>
            </w:r>
            <w:r>
              <w:fldChar w:fldCharType="separate"/>
            </w:r>
            <w:bookmarkStart w:id="240" w:name="__Fieldmark__2465_345164341"/>
            <w:bookmarkStart w:id="241" w:name="__Fieldmark__1548_1768282900"/>
            <w:bookmarkEnd w:id="240"/>
            <w:bookmarkEnd w:id="241"/>
            <w:r>
              <w:t>     </w:t>
            </w:r>
            <w:bookmarkStart w:id="242" w:name="__Fieldmark__2465_3451643411"/>
            <w:bookmarkEnd w:id="242"/>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Funding Agency:</w:t>
            </w:r>
            <w:r>
              <w:fldChar w:fldCharType="begin">
                <w:ffData>
                  <w:name w:val="__Fieldmark__1560_17"/>
                  <w:enabled/>
                  <w:calcOnExit w:val="0"/>
                  <w:textInput/>
                </w:ffData>
              </w:fldChar>
            </w:r>
            <w:r>
              <w:instrText>FORMTEXT</w:instrText>
            </w:r>
            <w:r>
              <w:fldChar w:fldCharType="separate"/>
            </w:r>
            <w:bookmarkStart w:id="243" w:name="__Fieldmark__2471_345164341"/>
            <w:bookmarkStart w:id="244" w:name="__Fieldmark__1560_1768282900"/>
            <w:bookmarkEnd w:id="243"/>
            <w:bookmarkEnd w:id="244"/>
            <w:r>
              <w:t>     </w:t>
            </w:r>
            <w:bookmarkStart w:id="245" w:name="__Fieldmark__2471_3451643411"/>
            <w:bookmarkEnd w:id="245"/>
            <w:r>
              <w:fldChar w:fldCharType="end"/>
            </w:r>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Agency Number (if assigned):</w:t>
            </w:r>
            <w:r>
              <w:fldChar w:fldCharType="begin">
                <w:ffData>
                  <w:name w:val="__Fieldmark__1572_17"/>
                  <w:enabled/>
                  <w:calcOnExit w:val="0"/>
                  <w:textInput/>
                </w:ffData>
              </w:fldChar>
            </w:r>
            <w:r>
              <w:instrText>FORMTEXT</w:instrText>
            </w:r>
            <w:r>
              <w:fldChar w:fldCharType="separate"/>
            </w:r>
            <w:bookmarkStart w:id="246" w:name="__Fieldmark__2477_345164341"/>
            <w:bookmarkStart w:id="247" w:name="__Fieldmark__1572_1768282900"/>
            <w:bookmarkEnd w:id="246"/>
            <w:bookmarkEnd w:id="247"/>
            <w:r>
              <w:t>     </w:t>
            </w:r>
            <w:bookmarkStart w:id="248" w:name="__Fieldmark__2477_3451643411"/>
            <w:bookmarkEnd w:id="248"/>
            <w:r>
              <w:fldChar w:fldCharType="end"/>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Submitted through BU Office of Sponsored Programs?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fldChar w:fldCharType="end"/>
            </w:r>
            <w:bookmarkStart w:id="249" w:name="__Fieldmark__2484_345164341"/>
            <w:bookmarkStart w:id="250" w:name="__Fieldmark__1582_1768282900"/>
            <w:bookmarkEnd w:id="249"/>
            <w:bookmarkEnd w:id="250"/>
            <w:r>
              <w:t xml:space="preserve">Yes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fldChar w:fldCharType="end"/>
            </w:r>
            <w:bookmarkStart w:id="251" w:name="__Fieldmark__2488_345164341"/>
            <w:bookmarkStart w:id="252" w:name="__Fieldmark__1592_1768282900"/>
            <w:bookmarkEnd w:id="251"/>
            <w:bookmarkEnd w:id="252"/>
            <w:r>
              <w:t xml:space="preserve"> No, Explain:</w:t>
            </w:r>
            <w:r>
              <w:fldChar w:fldCharType="begin">
                <w:ffData>
                  <w:name w:val="__Fieldmark__1604_17"/>
                  <w:enabled/>
                  <w:calcOnExit w:val="0"/>
                  <w:textInput/>
                </w:ffData>
              </w:fldChar>
            </w:r>
            <w:r>
              <w:instrText>FORMTEXT</w:instrText>
            </w:r>
            <w:r>
              <w:fldChar w:fldCharType="separate"/>
            </w:r>
            <w:bookmarkStart w:id="253" w:name="__Fieldmark__2491_345164341"/>
            <w:bookmarkStart w:id="254" w:name="__Fieldmark__1604_1768282900"/>
            <w:bookmarkEnd w:id="253"/>
            <w:bookmarkEnd w:id="254"/>
            <w:r>
              <w:t>     </w:t>
            </w:r>
            <w:bookmarkStart w:id="255" w:name="__Fieldmark__2491_3451643411"/>
            <w:bookmarkEnd w:id="255"/>
            <w:r>
              <w:fldChar w:fldCharType="end"/>
            </w:r>
          </w:p>
        </w:tc>
      </w:tr>
      <w:tr w:rsidR="00B94DF7">
        <w:trPr>
          <w:trHeight w:val="348"/>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12" w:space="0" w:color="00000A"/>
              <w:left w:val="single" w:sz="4" w:space="0" w:color="00000A"/>
              <w:bottom w:val="single" w:sz="4" w:space="0" w:color="00000A"/>
              <w:right w:val="single" w:sz="12" w:space="0" w:color="00000A"/>
            </w:tcBorders>
            <w:shd w:val="clear" w:color="auto" w:fill="F2F2F2"/>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Type of proposal</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56" w:name="__Fieldmark__2501_345164341"/>
            <w:bookmarkStart w:id="257" w:name="__Fieldmark__1613_1768282900"/>
            <w:bookmarkEnd w:id="256"/>
            <w:bookmarkEnd w:id="257"/>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Grant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58" w:name="__Fieldmark__2509_345164341"/>
            <w:bookmarkStart w:id="259" w:name="__Fieldmark__1622_1768282900"/>
            <w:bookmarkEnd w:id="258"/>
            <w:bookmarkEnd w:id="259"/>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Subcontract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60" w:name="__Fieldmark__2517_345164341"/>
            <w:bookmarkStart w:id="261" w:name="__Fieldmark__1631_1768282900"/>
            <w:bookmarkEnd w:id="260"/>
            <w:bookmarkEnd w:id="261"/>
          </w:p>
        </w:tc>
        <w:tc>
          <w:tcPr>
            <w:tcW w:w="155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Training/Development Grant</w:t>
            </w:r>
          </w:p>
        </w:tc>
      </w:tr>
      <w:tr w:rsidR="00B94DF7">
        <w:trPr>
          <w:trHeight w:val="4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62" w:name="__Fieldmark__2525_345164341"/>
            <w:bookmarkStart w:id="263" w:name="__Fieldmark__1640_1768282900"/>
            <w:bookmarkEnd w:id="262"/>
            <w:bookmarkEnd w:id="263"/>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Contract</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264" w:name="__Fieldmark__2533_345164341"/>
            <w:bookmarkStart w:id="265" w:name="__Fieldmark__1649_1768282900"/>
            <w:bookmarkEnd w:id="264"/>
            <w:bookmarkEnd w:id="265"/>
          </w:p>
        </w:tc>
        <w:tc>
          <w:tcPr>
            <w:tcW w:w="4674"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specify: </w:t>
            </w:r>
            <w:r>
              <w:fldChar w:fldCharType="begin">
                <w:ffData>
                  <w:name w:val="__Fieldmark__1661_17"/>
                  <w:enabled/>
                  <w:calcOnExit w:val="0"/>
                  <w:textInput/>
                </w:ffData>
              </w:fldChar>
            </w:r>
            <w:r>
              <w:instrText>FORMTEXT</w:instrText>
            </w:r>
            <w:r>
              <w:fldChar w:fldCharType="separate"/>
            </w:r>
            <w:bookmarkStart w:id="266" w:name="__Fieldmark__2539_345164341"/>
            <w:bookmarkStart w:id="267" w:name="__Fieldmark__1661_1768282900"/>
            <w:bookmarkEnd w:id="266"/>
            <w:bookmarkEnd w:id="267"/>
            <w:r>
              <w:t>     </w:t>
            </w:r>
            <w:bookmarkStart w:id="268" w:name="__Fieldmark__2539_3451643411"/>
            <w:bookmarkEnd w:id="268"/>
            <w:r>
              <w:fldChar w:fldCharType="end"/>
            </w:r>
          </w:p>
        </w:tc>
      </w:tr>
      <w:tr w:rsidR="00B94DF7">
        <w:trPr>
          <w:trHeight w:val="27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Principal Investigator:</w:t>
            </w:r>
            <w:r>
              <w:fldChar w:fldCharType="begin">
                <w:ffData>
                  <w:name w:val="__Fieldmark__1673_17"/>
                  <w:enabled/>
                  <w:calcOnExit w:val="0"/>
                  <w:textInput/>
                </w:ffData>
              </w:fldChar>
            </w:r>
            <w:r>
              <w:instrText>FORMTEXT</w:instrText>
            </w:r>
            <w:r>
              <w:fldChar w:fldCharType="separate"/>
            </w:r>
            <w:bookmarkStart w:id="269" w:name="__Fieldmark__2545_345164341"/>
            <w:bookmarkStart w:id="270" w:name="__Fieldmark__1673_1768282900"/>
            <w:bookmarkEnd w:id="269"/>
            <w:bookmarkEnd w:id="270"/>
            <w:r>
              <w:t>     </w:t>
            </w:r>
            <w:bookmarkStart w:id="271" w:name="__Fieldmark__2545_3451643411"/>
            <w:bookmarkEnd w:id="271"/>
            <w:r>
              <w:fldChar w:fldCharType="end"/>
            </w:r>
          </w:p>
        </w:tc>
      </w:tr>
      <w:tr w:rsidR="00B94DF7">
        <w:trPr>
          <w:trHeight w:val="27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Title of Proposal (if different):</w:t>
            </w:r>
            <w:r>
              <w:fldChar w:fldCharType="begin">
                <w:ffData>
                  <w:name w:val="__Fieldmark__1685_17"/>
                  <w:enabled/>
                  <w:calcOnExit w:val="0"/>
                  <w:textInput/>
                </w:ffData>
              </w:fldChar>
            </w:r>
            <w:r>
              <w:instrText>FORMTEXT</w:instrText>
            </w:r>
            <w:r>
              <w:fldChar w:fldCharType="separate"/>
            </w:r>
            <w:bookmarkStart w:id="272" w:name="__Fieldmark__2551_345164341"/>
            <w:bookmarkStart w:id="273" w:name="__Fieldmark__1685_1768282900"/>
            <w:bookmarkEnd w:id="272"/>
            <w:bookmarkEnd w:id="273"/>
            <w:r>
              <w:t>     </w:t>
            </w:r>
            <w:bookmarkStart w:id="274" w:name="__Fieldmark__2551_3451643411"/>
            <w:bookmarkEnd w:id="274"/>
            <w:r>
              <w:fldChar w:fldCharType="end"/>
            </w:r>
          </w:p>
        </w:tc>
      </w:tr>
      <w:tr w:rsidR="00B94DF7">
        <w:trPr>
          <w:trHeight w:val="274"/>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55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 of Funding Agency:</w:t>
            </w:r>
            <w:r>
              <w:fldChar w:fldCharType="begin">
                <w:ffData>
                  <w:name w:val="__Fieldmark__1697_17"/>
                  <w:enabled/>
                  <w:calcOnExit w:val="0"/>
                  <w:textInput/>
                </w:ffData>
              </w:fldChar>
            </w:r>
            <w:r>
              <w:instrText>FORMTEXT</w:instrText>
            </w:r>
            <w:r>
              <w:fldChar w:fldCharType="separate"/>
            </w:r>
            <w:bookmarkStart w:id="275" w:name="__Fieldmark__2557_345164341"/>
            <w:bookmarkStart w:id="276" w:name="__Fieldmark__1697_1768282900"/>
            <w:bookmarkEnd w:id="275"/>
            <w:bookmarkEnd w:id="276"/>
            <w:r>
              <w:t>     </w:t>
            </w:r>
            <w:bookmarkStart w:id="277" w:name="__Fieldmark__2557_3451643411"/>
            <w:bookmarkEnd w:id="277"/>
            <w:r>
              <w:fldChar w:fldCharType="end"/>
            </w:r>
          </w:p>
        </w:tc>
        <w:tc>
          <w:tcPr>
            <w:tcW w:w="7791" w:type="dxa"/>
            <w:gridSpan w:val="5"/>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Agency Number (if assigned):</w:t>
            </w:r>
            <w:r>
              <w:fldChar w:fldCharType="begin">
                <w:ffData>
                  <w:name w:val="__Fieldmark__1709_17"/>
                  <w:enabled/>
                  <w:calcOnExit w:val="0"/>
                  <w:textInput/>
                </w:ffData>
              </w:fldChar>
            </w:r>
            <w:r>
              <w:instrText>FORMTEXT</w:instrText>
            </w:r>
            <w:r>
              <w:fldChar w:fldCharType="separate"/>
            </w:r>
            <w:bookmarkStart w:id="278" w:name="__Fieldmark__2563_345164341"/>
            <w:bookmarkStart w:id="279" w:name="__Fieldmark__1709_1768282900"/>
            <w:bookmarkEnd w:id="278"/>
            <w:bookmarkEnd w:id="279"/>
            <w:r>
              <w:t>     </w:t>
            </w:r>
            <w:bookmarkStart w:id="280" w:name="__Fieldmark__2563_3451643411"/>
            <w:bookmarkEnd w:id="280"/>
            <w:r>
              <w:fldChar w:fldCharType="end"/>
            </w:r>
          </w:p>
        </w:tc>
      </w:tr>
      <w:tr w:rsidR="00B94DF7">
        <w:trPr>
          <w:trHeight w:val="332"/>
        </w:trPr>
        <w:tc>
          <w:tcPr>
            <w:tcW w:w="155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9349" w:type="dxa"/>
            <w:gridSpan w:val="6"/>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Submitted through BU Office of Sponsored Programs? </w:t>
            </w:r>
            <w:r>
              <w:rPr>
                <w:rFonts w:ascii="MS Mincho" w:eastAsia="MS Mincho" w:hAnsi="MS Mincho" w:cs="MS Mincho"/>
              </w:rPr>
              <w:t xml:space="preserve"> </w:t>
            </w:r>
            <w:r>
              <w:fldChar w:fldCharType="begin">
                <w:ffData>
                  <w:name w:val=""/>
                  <w:enabled/>
                  <w:calcOnExit w:val="0"/>
                  <w:checkBox>
                    <w:sizeAuto/>
                    <w:default w:val="0"/>
                  </w:checkBox>
                </w:ffData>
              </w:fldChar>
            </w:r>
            <w:r>
              <w:instrText>FORMCHECKBOX</w:instrText>
            </w:r>
            <w:r>
              <w:fldChar w:fldCharType="end"/>
            </w:r>
            <w:bookmarkStart w:id="281" w:name="__Fieldmark__2570_345164341"/>
            <w:bookmarkStart w:id="282" w:name="__Fieldmark__1719_1768282900"/>
            <w:bookmarkEnd w:id="281"/>
            <w:bookmarkEnd w:id="282"/>
            <w:r>
              <w:t xml:space="preserve">Yes </w:t>
            </w:r>
            <w:r>
              <w:rPr>
                <w:rFonts w:eastAsia="MS Mincho"/>
              </w:rPr>
              <w:t xml:space="preserve"> </w:t>
            </w:r>
            <w:r>
              <w:fldChar w:fldCharType="begin">
                <w:ffData>
                  <w:name w:val=""/>
                  <w:enabled/>
                  <w:calcOnExit w:val="0"/>
                  <w:checkBox>
                    <w:sizeAuto/>
                    <w:default w:val="0"/>
                  </w:checkBox>
                </w:ffData>
              </w:fldChar>
            </w:r>
            <w:r>
              <w:instrText>FORMCHECKBOX</w:instrText>
            </w:r>
            <w:r>
              <w:fldChar w:fldCharType="end"/>
            </w:r>
            <w:bookmarkStart w:id="283" w:name="__Fieldmark__2574_345164341"/>
            <w:bookmarkStart w:id="284" w:name="__Fieldmark__1729_1768282900"/>
            <w:bookmarkEnd w:id="283"/>
            <w:bookmarkEnd w:id="284"/>
            <w:r>
              <w:t xml:space="preserve"> No, Explain:</w:t>
            </w:r>
            <w:r>
              <w:fldChar w:fldCharType="begin">
                <w:ffData>
                  <w:name w:val="__Fieldmark__1741_17"/>
                  <w:enabled/>
                  <w:calcOnExit w:val="0"/>
                  <w:textInput/>
                </w:ffData>
              </w:fldChar>
            </w:r>
            <w:r>
              <w:instrText>FORMTEXT</w:instrText>
            </w:r>
            <w:r>
              <w:fldChar w:fldCharType="separate"/>
            </w:r>
            <w:bookmarkStart w:id="285" w:name="__Fieldmark__2577_345164341"/>
            <w:bookmarkStart w:id="286" w:name="__Fieldmark__1741_1768282900"/>
            <w:bookmarkEnd w:id="285"/>
            <w:bookmarkEnd w:id="286"/>
            <w:r>
              <w:t>     </w:t>
            </w:r>
            <w:bookmarkStart w:id="287" w:name="__Fieldmark__2577_3451643411"/>
            <w:bookmarkEnd w:id="287"/>
            <w:r>
              <w:fldChar w:fldCharType="end"/>
            </w:r>
          </w:p>
        </w:tc>
      </w:tr>
    </w:tbl>
    <w:p w:rsidR="00B94DF7" w:rsidRDefault="00B94DF7">
      <w:pPr>
        <w:pStyle w:val="ListParagraph"/>
        <w:spacing w:after="0"/>
        <w:ind w:left="180"/>
      </w:pPr>
    </w:p>
    <w:p w:rsidR="00B94DF7" w:rsidRDefault="0063417F">
      <w:pPr>
        <w:pStyle w:val="ListParagraph"/>
        <w:spacing w:after="0"/>
        <w:ind w:left="180"/>
      </w:pPr>
      <w:r>
        <w:rPr>
          <w:b/>
          <w:sz w:val="28"/>
        </w:rPr>
        <w:t>TYPE OF SUBMISSION</w:t>
      </w:r>
    </w:p>
    <w:tbl>
      <w:tblPr>
        <w:tblW w:w="0" w:type="auto"/>
        <w:tblInd w:w="-107" w:type="dxa"/>
        <w:tblBorders>
          <w:top w:val="single" w:sz="12" w:space="0" w:color="00000A"/>
          <w:left w:val="single" w:sz="12" w:space="0" w:color="00000A"/>
          <w:bottom w:val="single" w:sz="12" w:space="0" w:color="00000A"/>
          <w:right w:val="single" w:sz="4" w:space="0" w:color="00000A"/>
        </w:tblBorders>
        <w:tblCellMar>
          <w:left w:w="10" w:type="dxa"/>
          <w:right w:w="10" w:type="dxa"/>
        </w:tblCellMar>
        <w:tblLook w:val="0000" w:firstRow="0" w:lastRow="0" w:firstColumn="0" w:lastColumn="0" w:noHBand="0" w:noVBand="0"/>
      </w:tblPr>
      <w:tblGrid>
        <w:gridCol w:w="2161"/>
        <w:gridCol w:w="2161"/>
        <w:gridCol w:w="2386"/>
        <w:gridCol w:w="2161"/>
        <w:gridCol w:w="2162"/>
      </w:tblGrid>
      <w:tr w:rsidR="00B94DF7">
        <w:trPr>
          <w:trHeight w:val="2274"/>
        </w:trPr>
        <w:tc>
          <w:tcPr>
            <w:tcW w:w="2161" w:type="dxa"/>
            <w:tcBorders>
              <w:top w:val="single" w:sz="12"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10.</w:t>
            </w:r>
          </w:p>
        </w:tc>
        <w:tc>
          <w:tcPr>
            <w:tcW w:w="8646" w:type="dxa"/>
            <w:gridSpan w:val="4"/>
            <w:tcBorders>
              <w:top w:val="single" w:sz="12"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Select the item below that best describes the risk* level for this research:</w:t>
            </w:r>
          </w:p>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288" w:name="__Fieldmark__2597_345164341"/>
            <w:bookmarkStart w:id="289" w:name="__Fieldmark__1914_1768282900"/>
            <w:bookmarkEnd w:id="288"/>
            <w:bookmarkEnd w:id="289"/>
            <w:r>
              <w:t xml:space="preserve"> Greater than minimal risk. ** Full Board review required. Skip to question #12.</w:t>
            </w:r>
          </w:p>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290" w:name="__Fieldmark__2603_345164341"/>
            <w:bookmarkStart w:id="291" w:name="__Fieldmark__1924_1768282900"/>
            <w:bookmarkEnd w:id="290"/>
            <w:bookmarkEnd w:id="291"/>
            <w:r>
              <w:t xml:space="preserve"> Minimal risk but the research includes radiation. Full Board review required. Skip to question #12.</w:t>
            </w:r>
          </w:p>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ed/>
                  </w:checkBox>
                </w:ffData>
              </w:fldChar>
            </w:r>
            <w:r>
              <w:instrText>FORMCHECKBOX</w:instrText>
            </w:r>
            <w:r>
              <w:fldChar w:fldCharType="end"/>
            </w:r>
            <w:bookmarkStart w:id="292" w:name="__Fieldmark__2609_345164341"/>
            <w:bookmarkStart w:id="293" w:name="__Fieldmark__1934_1768282900"/>
            <w:bookmarkEnd w:id="292"/>
            <w:bookmarkEnd w:id="293"/>
            <w:r>
              <w:t xml:space="preserve"> Minimal or no known risks. May be eligible for expedited review – answer question #11 below.</w:t>
            </w:r>
          </w:p>
          <w:p w:rsidR="00B94DF7" w:rsidRDefault="00B94DF7">
            <w:pPr>
              <w:pStyle w:val="ListParagraph"/>
              <w:spacing w:after="0" w:line="100" w:lineRule="atLeast"/>
              <w:ind w:left="-18"/>
            </w:pPr>
          </w:p>
          <w:p w:rsidR="00B94DF7" w:rsidRDefault="0063417F">
            <w:pPr>
              <w:pStyle w:val="ListParagraph"/>
              <w:spacing w:after="0" w:line="100" w:lineRule="atLeast"/>
              <w:ind w:left="-18"/>
            </w:pPr>
            <w:r>
              <w:rPr>
                <w:sz w:val="22"/>
                <w:szCs w:val="22"/>
              </w:rPr>
              <w:t>*</w:t>
            </w:r>
            <w:r>
              <w:rPr>
                <w:b/>
                <w:sz w:val="22"/>
                <w:szCs w:val="22"/>
              </w:rPr>
              <w:t>Risk</w:t>
            </w:r>
            <w:r>
              <w:rPr>
                <w:sz w:val="22"/>
                <w:szCs w:val="22"/>
              </w:rPr>
              <w:t xml:space="preserve"> means the potential for harm or discomfort. Risks can be physical, psychology, social, or economic.</w:t>
            </w:r>
          </w:p>
          <w:p w:rsidR="00B94DF7" w:rsidRDefault="0063417F">
            <w:pPr>
              <w:pStyle w:val="ListParagraph"/>
              <w:spacing w:after="0" w:line="100" w:lineRule="atLeast"/>
              <w:ind w:left="-18"/>
            </w:pPr>
            <w:r>
              <w:rPr>
                <w:sz w:val="22"/>
                <w:szCs w:val="22"/>
              </w:rPr>
              <w:t xml:space="preserve">** </w:t>
            </w:r>
            <w:r>
              <w:rPr>
                <w:b/>
                <w:sz w:val="22"/>
                <w:szCs w:val="22"/>
              </w:rPr>
              <w:t>Minimal risk</w:t>
            </w:r>
            <w:r>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rsidR="00B94DF7">
        <w:trPr>
          <w:trHeight w:val="393"/>
        </w:trPr>
        <w:tc>
          <w:tcPr>
            <w:tcW w:w="2161"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11.</w:t>
            </w:r>
          </w:p>
        </w:tc>
        <w:tc>
          <w:tcPr>
            <w:tcW w:w="8646"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If “minimal or no known risks” was selected, indicate the applicable description(s) of the research (check all that apply):</w:t>
            </w:r>
          </w:p>
        </w:tc>
      </w:tr>
      <w:tr w:rsidR="00B94DF7">
        <w:trPr>
          <w:trHeight w:val="2870"/>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294" w:name="__Fieldmark__2642_345164341"/>
            <w:bookmarkStart w:id="295" w:name="__Fieldmark__1952_1768282900"/>
            <w:bookmarkEnd w:id="294"/>
            <w:bookmarkEnd w:id="295"/>
          </w:p>
        </w:tc>
        <w:tc>
          <w:tcPr>
            <w:tcW w:w="648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Data or Specimens:</w:t>
            </w:r>
          </w:p>
          <w:p w:rsidR="00B94DF7" w:rsidRDefault="0063417F">
            <w:pPr>
              <w:pStyle w:val="ListParagraph"/>
              <w:numPr>
                <w:ilvl w:val="0"/>
                <w:numId w:val="2"/>
              </w:numPr>
              <w:spacing w:after="0" w:line="100" w:lineRule="atLeast"/>
            </w:pPr>
            <w:r>
              <w:t>Research using records/materials that have been collected or will be collected for non-research purposes.</w:t>
            </w:r>
          </w:p>
          <w:p w:rsidR="00B94DF7" w:rsidRDefault="0063417F">
            <w:pPr>
              <w:pStyle w:val="ListParagraph"/>
              <w:numPr>
                <w:ilvl w:val="0"/>
                <w:numId w:val="2"/>
              </w:numPr>
              <w:spacing w:after="0" w:line="100" w:lineRule="atLeast"/>
            </w:pPr>
            <w:r>
              <w:t>Prospective collection of specimens or data for research purposes through non-invasive means.</w:t>
            </w:r>
          </w:p>
          <w:p w:rsidR="00B94DF7" w:rsidRDefault="0063417F">
            <w:pPr>
              <w:pStyle w:val="ListParagraph"/>
              <w:numPr>
                <w:ilvl w:val="0"/>
                <w:numId w:val="2"/>
              </w:numPr>
              <w:spacing w:after="0" w:line="100" w:lineRule="atLeast"/>
            </w:pPr>
            <w:r>
              <w:t xml:space="preserve">Blood samples from healthy, non-pregnant adults who weigh at least 110 pounds. For these </w:t>
            </w:r>
          </w:p>
          <w:p w:rsidR="00B94DF7" w:rsidRDefault="0063417F">
            <w:pPr>
              <w:pStyle w:val="ListParagraph"/>
              <w:spacing w:after="0" w:line="100" w:lineRule="atLeast"/>
              <w:ind w:left="702"/>
            </w:pPr>
            <w:r>
              <w:t>subjects, the amounts drawn may not exceed 550 ml in an 8 week period and collection may not occur more frequently than 2 times per week.</w:t>
            </w:r>
          </w:p>
          <w:p w:rsidR="00B94DF7" w:rsidRDefault="0063417F">
            <w:pPr>
              <w:pStyle w:val="ListParagraph"/>
              <w:numPr>
                <w:ilvl w:val="0"/>
                <w:numId w:val="2"/>
              </w:numPr>
              <w:spacing w:after="0" w:line="100" w:lineRule="atLeast"/>
            </w:pPr>
            <w:r>
              <w:t>Blood samples from other adults and children. The amount does not exceed the lesser of 50 ml or 3ml/kg in an 8 week period and collection does not occur more than 2 times per week.</w:t>
            </w:r>
          </w:p>
        </w:tc>
      </w:tr>
      <w:tr w:rsidR="00B94DF7">
        <w:trPr>
          <w:trHeight w:val="1250"/>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296" w:name="__Fieldmark__2662_345164341"/>
            <w:bookmarkStart w:id="297" w:name="__Fieldmark__1967_1768282900"/>
            <w:bookmarkEnd w:id="296"/>
            <w:bookmarkEnd w:id="297"/>
          </w:p>
        </w:tc>
        <w:tc>
          <w:tcPr>
            <w:tcW w:w="648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Behavior/Individual Characteristics:</w:t>
            </w:r>
          </w:p>
          <w:p w:rsidR="00B94DF7" w:rsidRDefault="0063417F">
            <w:pPr>
              <w:pStyle w:val="ListParagraph"/>
              <w:numPr>
                <w:ilvl w:val="0"/>
                <w:numId w:val="3"/>
              </w:numPr>
              <w:spacing w:after="0" w:line="100" w:lineRule="atLeast"/>
            </w:pPr>
            <w:r>
              <w:t>Collection of data from recordings made for research purposes.</w:t>
            </w:r>
          </w:p>
          <w:p w:rsidR="00B94DF7" w:rsidRDefault="0063417F">
            <w:pPr>
              <w:pStyle w:val="ListParagraph"/>
              <w:numPr>
                <w:ilvl w:val="0"/>
                <w:numId w:val="3"/>
              </w:numPr>
              <w:spacing w:after="0" w:line="100" w:lineRule="atLeast"/>
            </w:pPr>
            <w:r>
              <w:t>Research on individual or group characteristics or behavior using methods such as, but not limited to surveys, interviews, focus groups, and program evaluation.</w:t>
            </w:r>
          </w:p>
        </w:tc>
      </w:tr>
      <w:tr w:rsidR="00B94DF7">
        <w:trPr>
          <w:trHeight w:val="467"/>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298" w:name="__Fieldmark__2674_345164341"/>
            <w:bookmarkStart w:id="299" w:name="__Fieldmark__1978_1768282900"/>
            <w:bookmarkEnd w:id="298"/>
            <w:bookmarkEnd w:id="299"/>
          </w:p>
        </w:tc>
        <w:tc>
          <w:tcPr>
            <w:tcW w:w="648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None of the above. Explain: </w:t>
            </w:r>
            <w:r>
              <w:fldChar w:fldCharType="begin">
                <w:ffData>
                  <w:name w:val="__Fieldmark__1992_17"/>
                  <w:enabled/>
                  <w:calcOnExit w:val="0"/>
                  <w:textInput/>
                </w:ffData>
              </w:fldChar>
            </w:r>
            <w:r>
              <w:instrText>FORMTEXT</w:instrText>
            </w:r>
            <w:r>
              <w:fldChar w:fldCharType="separate"/>
            </w:r>
            <w:bookmarkStart w:id="300" w:name="__Fieldmark__2680_345164341"/>
            <w:bookmarkStart w:id="301" w:name="__Fieldmark__1992_1768282900"/>
            <w:bookmarkEnd w:id="300"/>
            <w:bookmarkEnd w:id="301"/>
            <w:r>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 or raising one's hand.</w:t>
            </w:r>
            <w:bookmarkStart w:id="302" w:name="__Fieldmark__2680_3451643411"/>
            <w:bookmarkEnd w:id="302"/>
            <w:r>
              <w:fldChar w:fldCharType="end"/>
            </w:r>
          </w:p>
        </w:tc>
      </w:tr>
      <w:tr w:rsidR="00B94DF7">
        <w:trPr>
          <w:trHeight w:val="432"/>
        </w:trPr>
        <w:tc>
          <w:tcPr>
            <w:tcW w:w="10807" w:type="dxa"/>
            <w:gridSpan w:val="5"/>
            <w:tcBorders>
              <w:top w:val="single" w:sz="4"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b/>
              </w:rPr>
              <w:t>NOTE: The IRB will make the final determination on the type of review.</w:t>
            </w:r>
          </w:p>
        </w:tc>
      </w:tr>
      <w:tr w:rsidR="00B94DF7">
        <w:trPr>
          <w:trHeight w:val="467"/>
        </w:trPr>
        <w:tc>
          <w:tcPr>
            <w:tcW w:w="2161"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12.</w:t>
            </w:r>
          </w:p>
        </w:tc>
        <w:tc>
          <w:tcPr>
            <w:tcW w:w="8646"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Does the research involve any of the following? (Check all that apply.)</w:t>
            </w:r>
          </w:p>
        </w:tc>
      </w:tr>
      <w:tr w:rsidR="00B94DF7">
        <w:trPr>
          <w:trHeight w:val="692"/>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03" w:name="__Fieldmark__2698_345164341"/>
            <w:bookmarkStart w:id="304" w:name="__Fieldmark__2003_1768282900"/>
            <w:bookmarkEnd w:id="303"/>
            <w:bookmarkEnd w:id="304"/>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Collection of biological specimens</w:t>
            </w:r>
          </w:p>
          <w:p w:rsidR="00B94DF7" w:rsidRDefault="0063417F">
            <w:pPr>
              <w:pStyle w:val="ListParagraph"/>
              <w:spacing w:after="0" w:line="100" w:lineRule="atLeast"/>
              <w:ind w:left="-18"/>
            </w:pPr>
            <w:r>
              <w:rPr>
                <w:sz w:val="22"/>
                <w:szCs w:val="22"/>
              </w:rPr>
              <w:t>(blood, tissue, saliva, urine, hair, tears, etc.)</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05" w:name="__Fieldmark__2712_345164341"/>
            <w:bookmarkStart w:id="306" w:name="__Fieldmark__2013_1768282900"/>
            <w:bookmarkEnd w:id="305"/>
            <w:bookmarkEnd w:id="306"/>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Recombinant or synthetic DNA (e.g., gene transfer)</w:t>
            </w:r>
          </w:p>
        </w:tc>
      </w:tr>
      <w:tr w:rsidR="00B94DF7">
        <w:trPr>
          <w:trHeight w:val="980"/>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07" w:name="__Fieldmark__2722_345164341"/>
            <w:bookmarkStart w:id="308" w:name="__Fieldmark__2022_1768282900"/>
            <w:bookmarkEnd w:id="307"/>
            <w:bookmarkEnd w:id="308"/>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Investigational/approved drugs or biologics</w:t>
            </w:r>
          </w:p>
          <w:p w:rsidR="00B94DF7" w:rsidRDefault="0063417F">
            <w:pPr>
              <w:pStyle w:val="ListParagraph"/>
              <w:spacing w:after="0" w:line="100" w:lineRule="atLeast"/>
              <w:ind w:left="-18"/>
            </w:pPr>
            <w:r>
              <w:rPr>
                <w:sz w:val="22"/>
                <w:szCs w:val="22"/>
              </w:rPr>
              <w:t xml:space="preserve">(submit </w:t>
            </w:r>
            <w:r>
              <w:rPr>
                <w:b/>
                <w:sz w:val="22"/>
                <w:szCs w:val="22"/>
              </w:rPr>
              <w:t>SUPPLEMENT: Drugs, Biologics, Supplements and Botanicals</w:t>
            </w:r>
            <w:r>
              <w:rPr>
                <w:sz w:val="22"/>
                <w:szCs w:val="22"/>
              </w:rPr>
              <w:t xml:space="preserve"> (F-04))</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09" w:name="__Fieldmark__2740_345164341"/>
            <w:bookmarkStart w:id="310" w:name="__Fieldmark__2034_1768282900"/>
            <w:bookmarkEnd w:id="309"/>
            <w:bookmarkEnd w:id="310"/>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Controlled substances</w:t>
            </w:r>
          </w:p>
        </w:tc>
      </w:tr>
      <w:tr w:rsidR="00B94DF7">
        <w:trPr>
          <w:trHeight w:val="719"/>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11" w:name="__Fieldmark__2750_345164341"/>
            <w:bookmarkStart w:id="312" w:name="__Fieldmark__2043_1768282900"/>
            <w:bookmarkEnd w:id="311"/>
            <w:bookmarkEnd w:id="312"/>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Investigational/approved devices</w:t>
            </w:r>
          </w:p>
          <w:p w:rsidR="00B94DF7" w:rsidRDefault="0063417F">
            <w:pPr>
              <w:pStyle w:val="ListParagraph"/>
              <w:spacing w:after="0" w:line="100" w:lineRule="atLeast"/>
              <w:ind w:left="-18"/>
            </w:pPr>
            <w:r>
              <w:rPr>
                <w:sz w:val="22"/>
                <w:szCs w:val="22"/>
              </w:rPr>
              <w:t xml:space="preserve">(submit </w:t>
            </w:r>
            <w:r>
              <w:rPr>
                <w:b/>
                <w:sz w:val="22"/>
                <w:szCs w:val="22"/>
              </w:rPr>
              <w:t>SUPPLEMENT: Devices</w:t>
            </w:r>
            <w:r>
              <w:rPr>
                <w:sz w:val="22"/>
                <w:szCs w:val="22"/>
              </w:rPr>
              <w:t xml:space="preserve"> (F-05))</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13" w:name="__Fieldmark__2768_345164341"/>
            <w:bookmarkStart w:id="314" w:name="__Fieldmark__2055_1768282900"/>
            <w:bookmarkEnd w:id="313"/>
            <w:bookmarkEnd w:id="314"/>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Radiation exposure</w:t>
            </w:r>
          </w:p>
        </w:tc>
      </w:tr>
      <w:tr w:rsidR="00B94DF7">
        <w:trPr>
          <w:trHeight w:val="971"/>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15" w:name="__Fieldmark__2778_345164341"/>
            <w:bookmarkStart w:id="316" w:name="__Fieldmark__2064_1768282900"/>
            <w:bookmarkEnd w:id="315"/>
            <w:bookmarkEnd w:id="316"/>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Dietary supplements</w:t>
            </w:r>
          </w:p>
          <w:p w:rsidR="00B94DF7" w:rsidRDefault="0063417F">
            <w:pPr>
              <w:pStyle w:val="ListParagraph"/>
              <w:spacing w:after="0" w:line="100" w:lineRule="atLeast"/>
              <w:ind w:left="-18"/>
            </w:pPr>
            <w:r>
              <w:rPr>
                <w:sz w:val="22"/>
                <w:szCs w:val="22"/>
              </w:rPr>
              <w:t xml:space="preserve">(submit </w:t>
            </w:r>
            <w:r>
              <w:rPr>
                <w:b/>
                <w:sz w:val="22"/>
                <w:szCs w:val="22"/>
              </w:rPr>
              <w:t>SUPPLEMENT: Drugs, Biologics, Supplements and Botanicals</w:t>
            </w:r>
            <w:r>
              <w:rPr>
                <w:sz w:val="22"/>
                <w:szCs w:val="22"/>
              </w:rPr>
              <w:t xml:space="preserve"> (F-04))</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17" w:name="__Fieldmark__2796_345164341"/>
            <w:bookmarkStart w:id="318" w:name="__Fieldmark__2076_1768282900"/>
            <w:bookmarkEnd w:id="317"/>
            <w:bookmarkEnd w:id="318"/>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Magnetic Resonance Imaging (MRI)</w:t>
            </w:r>
          </w:p>
        </w:tc>
      </w:tr>
      <w:tr w:rsidR="00B94DF7">
        <w:trPr>
          <w:trHeight w:val="485"/>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19" w:name="__Fieldmark__2806_345164341"/>
            <w:bookmarkStart w:id="320" w:name="__Fieldmark__2085_1768282900"/>
            <w:bookmarkEnd w:id="319"/>
            <w:bookmarkEnd w:id="320"/>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Food (medical or non-medical)</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21" w:name="__Fieldmark__2816_345164341"/>
            <w:bookmarkStart w:id="322" w:name="__Fieldmark__2094_1768282900"/>
            <w:bookmarkEnd w:id="321"/>
            <w:bookmarkEnd w:id="322"/>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Genetic Testing</w:t>
            </w:r>
          </w:p>
        </w:tc>
      </w:tr>
      <w:tr w:rsidR="00B94DF7">
        <w:trPr>
          <w:trHeight w:val="485"/>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23" w:name="__Fieldmark__2826_345164341"/>
            <w:bookmarkStart w:id="324" w:name="__Fieldmark__2103_1768282900"/>
            <w:bookmarkEnd w:id="323"/>
            <w:bookmarkEnd w:id="324"/>
          </w:p>
        </w:tc>
        <w:tc>
          <w:tcPr>
            <w:tcW w:w="21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Color or food additives</w:t>
            </w:r>
          </w:p>
        </w:tc>
        <w:tc>
          <w:tcPr>
            <w:tcW w:w="216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25" w:name="__Fieldmark__2836_345164341"/>
            <w:bookmarkStart w:id="326" w:name="__Fieldmark__2112_1768282900"/>
            <w:bookmarkEnd w:id="325"/>
            <w:bookmarkEnd w:id="326"/>
          </w:p>
        </w:tc>
        <w:tc>
          <w:tcPr>
            <w:tcW w:w="216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Deception or Sham procedures</w:t>
            </w:r>
          </w:p>
        </w:tc>
      </w:tr>
      <w:tr w:rsidR="00B94DF7">
        <w:trPr>
          <w:trHeight w:val="485"/>
        </w:trPr>
        <w:tc>
          <w:tcPr>
            <w:tcW w:w="216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1"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27" w:name="__Fieldmark__2846_345164341"/>
            <w:bookmarkStart w:id="328" w:name="__Fieldmark__2121_1768282900"/>
            <w:bookmarkEnd w:id="327"/>
            <w:bookmarkEnd w:id="328"/>
          </w:p>
        </w:tc>
        <w:tc>
          <w:tcPr>
            <w:tcW w:w="2162"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2"/>
                <w:szCs w:val="22"/>
              </w:rPr>
              <w:t>Bio-hazardous substances</w:t>
            </w:r>
          </w:p>
        </w:tc>
        <w:tc>
          <w:tcPr>
            <w:tcW w:w="2161" w:type="dxa"/>
            <w:tcBorders>
              <w:top w:val="single" w:sz="4" w:space="0" w:color="00000A"/>
              <w:left w:val="single" w:sz="4" w:space="0" w:color="00000A"/>
              <w:bottom w:val="single" w:sz="12" w:space="0" w:color="00000A"/>
              <w:right w:val="single" w:sz="4"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c>
          <w:tcPr>
            <w:tcW w:w="2162" w:type="dxa"/>
            <w:tcBorders>
              <w:top w:val="single" w:sz="4" w:space="0" w:color="00000A"/>
              <w:left w:val="single" w:sz="4" w:space="0" w:color="00000A"/>
              <w:bottom w:val="single" w:sz="12" w:space="0" w:color="00000A"/>
              <w:right w:val="single" w:sz="12"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RECRUITMENT</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81"/>
        <w:gridCol w:w="2182"/>
        <w:gridCol w:w="2181"/>
        <w:gridCol w:w="2182"/>
        <w:gridCol w:w="2182"/>
      </w:tblGrid>
      <w:tr w:rsidR="00B94DF7">
        <w:trPr>
          <w:trHeight w:val="402"/>
        </w:trPr>
        <w:tc>
          <w:tcPr>
            <w:tcW w:w="2181"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13.</w:t>
            </w:r>
          </w:p>
        </w:tc>
        <w:tc>
          <w:tcPr>
            <w:tcW w:w="8727"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Identify the age group to include all subjects:</w:t>
            </w:r>
            <w:r>
              <w:fldChar w:fldCharType="begin">
                <w:ffData>
                  <w:name w:val="__Fieldmark__2239_17"/>
                  <w:enabled/>
                  <w:calcOnExit w:val="0"/>
                  <w:textInput/>
                </w:ffData>
              </w:fldChar>
            </w:r>
            <w:r>
              <w:instrText>FORMTEXT</w:instrText>
            </w:r>
            <w:r>
              <w:fldChar w:fldCharType="separate"/>
            </w:r>
            <w:bookmarkStart w:id="329" w:name="__Fieldmark__2876_345164341"/>
            <w:bookmarkStart w:id="330" w:name="__Fieldmark__2239_1768282900"/>
            <w:bookmarkEnd w:id="329"/>
            <w:bookmarkEnd w:id="330"/>
            <w:r>
              <w:t>18+</w:t>
            </w:r>
            <w:bookmarkStart w:id="331" w:name="__Fieldmark__2876_3451643411"/>
            <w:bookmarkEnd w:id="331"/>
            <w:r>
              <w:fldChar w:fldCharType="end"/>
            </w:r>
          </w:p>
        </w:tc>
      </w:tr>
      <w:tr w:rsidR="00B94DF7">
        <w:trPr>
          <w:trHeight w:val="404"/>
        </w:trPr>
        <w:tc>
          <w:tcPr>
            <w:tcW w:w="2181"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Proposed number of research subjects: </w:t>
            </w:r>
            <w:r>
              <w:fldChar w:fldCharType="begin">
                <w:ffData>
                  <w:name w:val="__Fieldmark__2251_17"/>
                  <w:enabled/>
                  <w:calcOnExit w:val="0"/>
                  <w:textInput/>
                </w:ffData>
              </w:fldChar>
            </w:r>
            <w:r>
              <w:instrText>FORMTEXT</w:instrText>
            </w:r>
            <w:r>
              <w:fldChar w:fldCharType="separate"/>
            </w:r>
            <w:bookmarkStart w:id="332" w:name="__Fieldmark__2882_345164341"/>
            <w:bookmarkStart w:id="333" w:name="__Fieldmark__2251_1768282900"/>
            <w:bookmarkEnd w:id="332"/>
            <w:bookmarkEnd w:id="333"/>
            <w:del w:id="334" w:author="Garrett" w:date="2015-08-31T15:32:00Z">
              <w:r w:rsidDel="0006461C">
                <w:delText>14</w:delText>
              </w:r>
            </w:del>
            <w:ins w:id="335" w:author="Garrett" w:date="2015-08-31T15:32:00Z">
              <w:r w:rsidR="0006461C">
                <w:t>18</w:t>
              </w:r>
            </w:ins>
            <w:r>
              <w:t xml:space="preserve"> (because there are </w:t>
            </w:r>
            <w:ins w:id="336" w:author="Garrett" w:date="2015-08-31T15:32:00Z">
              <w:r w:rsidR="0006461C">
                <w:t>6</w:t>
              </w:r>
            </w:ins>
            <w:del w:id="337" w:author="Garrett" w:date="2015-08-31T15:32:00Z">
              <w:r w:rsidDel="0006461C">
                <w:delText>7</w:delText>
              </w:r>
            </w:del>
            <w:r>
              <w:t xml:space="preserve"> input devices)</w:t>
            </w:r>
            <w:bookmarkStart w:id="338" w:name="__Fieldmark__2882_3451643411"/>
            <w:bookmarkEnd w:id="338"/>
            <w:r>
              <w:fldChar w:fldCharType="end"/>
            </w:r>
          </w:p>
        </w:tc>
      </w:tr>
      <w:tr w:rsidR="00B94DF7">
        <w:trPr>
          <w:trHeight w:val="953"/>
        </w:trPr>
        <w:tc>
          <w:tcPr>
            <w:tcW w:w="2181"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14.</w:t>
            </w:r>
          </w:p>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Will the subjects from the following “vulnerable” categories be targeted for recruitments? </w:t>
            </w:r>
            <w:r>
              <w:rPr>
                <w:sz w:val="22"/>
                <w:szCs w:val="22"/>
              </w:rPr>
              <w:t xml:space="preserve">(Check all that apply.) </w:t>
            </w:r>
            <w:r>
              <w:t xml:space="preserve">For populations marked with an asterisk (*), </w:t>
            </w:r>
            <w:r>
              <w:rPr>
                <w:b/>
              </w:rPr>
              <w:t>SUPPLEMENT: VULNERABLE POPULATIONS</w:t>
            </w:r>
            <w:r>
              <w:t xml:space="preserve"> (F-02) must be submitted.</w:t>
            </w:r>
          </w:p>
        </w:tc>
      </w:tr>
      <w:tr w:rsidR="00B94DF7">
        <w:trPr>
          <w:trHeight w:val="69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39" w:name="__Fieldmark__2899_345164341"/>
            <w:bookmarkStart w:id="340" w:name="__Fieldmark__2265_1768282900"/>
            <w:bookmarkEnd w:id="339"/>
            <w:bookmarkEnd w:id="340"/>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Minors (as defined by the location where the research will occur) *</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41" w:name="__Fieldmark__2907_345164341"/>
            <w:bookmarkStart w:id="342" w:name="__Fieldmark__2274_1768282900"/>
            <w:bookmarkEnd w:id="341"/>
            <w:bookmarkEnd w:id="342"/>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Adults who are unable to consent for themselves *</w:t>
            </w:r>
          </w:p>
        </w:tc>
        <w:bookmarkStart w:id="343" w:name="_GoBack"/>
        <w:bookmarkEnd w:id="343"/>
      </w:tr>
      <w:tr w:rsidR="00B94DF7">
        <w:trPr>
          <w:trHeight w:val="53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44" w:name="__Fieldmark__2915_345164341"/>
            <w:bookmarkStart w:id="345" w:name="__Fieldmark__2283_1768282900"/>
            <w:bookmarkEnd w:id="344"/>
            <w:bookmarkEnd w:id="345"/>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Pregnant women, fetuses, or neonates</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346" w:name="__Fieldmark__2923_345164341"/>
            <w:bookmarkStart w:id="347" w:name="__Fieldmark__2292_1768282900"/>
            <w:bookmarkEnd w:id="346"/>
            <w:bookmarkEnd w:id="347"/>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Baylor students *</w:t>
            </w:r>
          </w:p>
        </w:tc>
      </w:tr>
      <w:tr w:rsidR="00B94DF7">
        <w:trPr>
          <w:trHeight w:val="62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48" w:name="__Fieldmark__2931_345164341"/>
            <w:bookmarkStart w:id="349" w:name="__Fieldmark__2301_1768282900"/>
            <w:bookmarkEnd w:id="348"/>
            <w:bookmarkEnd w:id="349"/>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Prisoners</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50" w:name="__Fieldmark__2939_345164341"/>
            <w:bookmarkStart w:id="351" w:name="__Fieldmark__2310_1768282900"/>
            <w:bookmarkEnd w:id="350"/>
            <w:bookmarkEnd w:id="351"/>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Non-Baylor students recruited in an educational setting (in class or at school) *</w:t>
            </w:r>
          </w:p>
        </w:tc>
      </w:tr>
      <w:tr w:rsidR="00B94DF7">
        <w:trPr>
          <w:trHeight w:val="629"/>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52" w:name="__Fieldmark__2947_345164341"/>
            <w:bookmarkStart w:id="353" w:name="__Fieldmark__2319_1768282900"/>
            <w:bookmarkEnd w:id="352"/>
            <w:bookmarkEnd w:id="353"/>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Non-readers (physical impairment, illiteracy, or reading </w:t>
            </w:r>
            <w:r>
              <w:lastRenderedPageBreak/>
              <w:t>disorder)</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lastRenderedPageBreak/>
              <w:fldChar w:fldCharType="begin">
                <w:ffData>
                  <w:name w:val=""/>
                  <w:enabled/>
                  <w:calcOnExit w:val="0"/>
                  <w:checkBox>
                    <w:sizeAuto/>
                    <w:default w:val="0"/>
                  </w:checkBox>
                </w:ffData>
              </w:fldChar>
            </w:r>
            <w:r>
              <w:instrText>FORMCHECKBOX</w:instrText>
            </w:r>
            <w:r>
              <w:fldChar w:fldCharType="end"/>
            </w:r>
            <w:bookmarkStart w:id="354" w:name="__Fieldmark__2955_345164341"/>
            <w:bookmarkStart w:id="355" w:name="__Fieldmark__2328_1768282900"/>
            <w:bookmarkEnd w:id="354"/>
            <w:bookmarkEnd w:id="355"/>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Nursing home residents</w:t>
            </w:r>
          </w:p>
        </w:tc>
      </w:tr>
      <w:tr w:rsidR="00B94DF7">
        <w:trPr>
          <w:trHeight w:val="53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56" w:name="__Fieldmark__2963_345164341"/>
            <w:bookmarkStart w:id="357" w:name="__Fieldmark__2337_1768282900"/>
            <w:bookmarkEnd w:id="356"/>
            <w:bookmarkEnd w:id="357"/>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Non-English speaking *</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58" w:name="__Fieldmark__2973_345164341"/>
            <w:bookmarkStart w:id="359" w:name="__Fieldmark__2346_1768282900"/>
            <w:bookmarkEnd w:id="358"/>
            <w:bookmarkEnd w:id="359"/>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Baylor employees or Faculty *</w:t>
            </w:r>
          </w:p>
        </w:tc>
      </w:tr>
      <w:tr w:rsidR="00B94DF7">
        <w:trPr>
          <w:trHeight w:val="62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60" w:name="__Fieldmark__2983_345164341"/>
            <w:bookmarkStart w:id="361" w:name="__Fieldmark__2355_1768282900"/>
            <w:bookmarkEnd w:id="360"/>
            <w:bookmarkEnd w:id="361"/>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Terminally Ill</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62" w:name="__Fieldmark__2993_345164341"/>
            <w:bookmarkStart w:id="363" w:name="__Fieldmark__2364_1768282900"/>
            <w:bookmarkEnd w:id="362"/>
            <w:bookmarkEnd w:id="363"/>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Current military personnel to be recruited by other military personnel</w:t>
            </w:r>
          </w:p>
        </w:tc>
      </w:tr>
      <w:tr w:rsidR="00B94DF7">
        <w:trPr>
          <w:trHeight w:val="521"/>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64" w:name="__Fieldmark__3003_345164341"/>
            <w:bookmarkStart w:id="365" w:name="__Fieldmark__2373_1768282900"/>
            <w:bookmarkEnd w:id="364"/>
            <w:bookmarkEnd w:id="365"/>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Economically Disadvantaged</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66" w:name="__Fieldmark__3013_345164341"/>
            <w:bookmarkStart w:id="367" w:name="__Fieldmark__2382_1768282900"/>
            <w:bookmarkEnd w:id="366"/>
            <w:bookmarkEnd w:id="367"/>
          </w:p>
        </w:tc>
        <w:tc>
          <w:tcPr>
            <w:tcW w:w="2182" w:type="dxa"/>
            <w:vMerge w:val="restart"/>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18"/>
            </w:pPr>
            <w:r>
              <w:rPr>
                <w:sz w:val="23"/>
                <w:szCs w:val="23"/>
              </w:rPr>
              <w:t xml:space="preserve">Other vulnerable subjects susceptible to undue influence/coercion. Describe: </w:t>
            </w:r>
            <w:r>
              <w:fldChar w:fldCharType="begin">
                <w:ffData>
                  <w:name w:val="__Fieldmark__2394_17"/>
                  <w:enabled/>
                  <w:calcOnExit w:val="0"/>
                  <w:textInput/>
                </w:ffData>
              </w:fldChar>
            </w:r>
            <w:r>
              <w:instrText>FORMTEXT</w:instrText>
            </w:r>
            <w:r>
              <w:fldChar w:fldCharType="separate"/>
            </w:r>
            <w:bookmarkStart w:id="368" w:name="__Fieldmark__3023_345164341"/>
            <w:bookmarkStart w:id="369" w:name="__Fieldmark__2394_1768282900"/>
            <w:bookmarkEnd w:id="368"/>
            <w:bookmarkEnd w:id="369"/>
            <w:r>
              <w:rPr>
                <w:sz w:val="23"/>
                <w:szCs w:val="23"/>
              </w:rPr>
              <w:t>     </w:t>
            </w:r>
            <w:bookmarkStart w:id="370" w:name="__Fieldmark__3023_3451643411"/>
            <w:bookmarkEnd w:id="370"/>
            <w:r>
              <w:fldChar w:fldCharType="end"/>
            </w:r>
          </w:p>
        </w:tc>
      </w:tr>
      <w:tr w:rsidR="00B94DF7">
        <w:trPr>
          <w:trHeight w:val="449"/>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71" w:name="__Fieldmark__3028_345164341"/>
            <w:bookmarkStart w:id="372" w:name="__Fieldmark__2402_1768282900"/>
            <w:bookmarkEnd w:id="371"/>
            <w:bookmarkEnd w:id="372"/>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Institutionalized (inpatient or outpatient)</w:t>
            </w:r>
          </w:p>
        </w:tc>
        <w:tc>
          <w:tcPr>
            <w:tcW w:w="2182" w:type="dxa"/>
            <w:vMerge w:val="restart"/>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c>
          <w:tcPr>
            <w:tcW w:w="2182" w:type="dxa"/>
            <w:vMerge/>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73" w:name="__Fieldmark__3041_345164341"/>
            <w:bookmarkStart w:id="374" w:name="__Fieldmark__2411_1768282900"/>
            <w:bookmarkEnd w:id="373"/>
            <w:bookmarkEnd w:id="374"/>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Veterans</w:t>
            </w:r>
          </w:p>
        </w:tc>
        <w:tc>
          <w:tcPr>
            <w:tcW w:w="2182" w:type="dxa"/>
            <w:vMerge/>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B94DF7" w:rsidRDefault="00B94DF7"/>
        </w:tc>
        <w:tc>
          <w:tcPr>
            <w:tcW w:w="2182" w:type="dxa"/>
            <w:vMerge/>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B94DF7"/>
        </w:tc>
      </w:tr>
      <w:tr w:rsidR="00B94DF7">
        <w:trPr>
          <w:trHeight w:val="391"/>
        </w:trPr>
        <w:tc>
          <w:tcPr>
            <w:tcW w:w="2181"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15.</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Does this research target one gender or specific social/ethnic group?</w:t>
            </w:r>
          </w:p>
        </w:tc>
        <w:tc>
          <w:tcPr>
            <w:tcW w:w="6545"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eastAsia="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375" w:name="__Fieldmark__3061_345164341"/>
            <w:bookmarkStart w:id="376" w:name="__Fieldmark__2423_1768282900"/>
            <w:bookmarkEnd w:id="375"/>
            <w:bookmarkEnd w:id="376"/>
            <w:r>
              <w:rPr>
                <w:sz w:val="22"/>
                <w:szCs w:val="22"/>
              </w:rPr>
              <w:t xml:space="preserve"> Yes </w:t>
            </w:r>
            <w:r>
              <w:rPr>
                <w:rFonts w:eastAsia="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377" w:name="__Fieldmark__3067_345164341"/>
            <w:bookmarkStart w:id="378" w:name="__Fieldmark__2433_1768282900"/>
            <w:bookmarkEnd w:id="377"/>
            <w:bookmarkEnd w:id="378"/>
            <w:r>
              <w:rPr>
                <w:sz w:val="22"/>
                <w:szCs w:val="22"/>
              </w:rPr>
              <w:t xml:space="preserve"> No</w:t>
            </w:r>
          </w:p>
        </w:tc>
      </w:tr>
      <w:tr w:rsidR="00B94DF7">
        <w:trPr>
          <w:trHeight w:val="384"/>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xml:space="preserve">, </w:t>
            </w:r>
            <w:r>
              <w:t xml:space="preserve">explain: </w:t>
            </w:r>
            <w:r>
              <w:fldChar w:fldCharType="begin">
                <w:ffData>
                  <w:name w:val="__Fieldmark__2448_17"/>
                  <w:enabled/>
                  <w:calcOnExit w:val="0"/>
                  <w:textInput/>
                </w:ffData>
              </w:fldChar>
            </w:r>
            <w:r>
              <w:instrText>FORMTEXT</w:instrText>
            </w:r>
            <w:r>
              <w:fldChar w:fldCharType="separate"/>
            </w:r>
            <w:bookmarkStart w:id="379" w:name="__Fieldmark__3079_345164341"/>
            <w:bookmarkStart w:id="380" w:name="__Fieldmark__2448_1768282900"/>
            <w:bookmarkEnd w:id="379"/>
            <w:bookmarkEnd w:id="380"/>
            <w:r>
              <w:t>     </w:t>
            </w:r>
            <w:bookmarkStart w:id="381" w:name="__Fieldmark__3079_3451643411"/>
            <w:bookmarkEnd w:id="381"/>
            <w:r>
              <w:fldChar w:fldCharType="end"/>
            </w:r>
          </w:p>
        </w:tc>
      </w:tr>
      <w:tr w:rsidR="00B94DF7">
        <w:trPr>
          <w:trHeight w:val="512"/>
        </w:trPr>
        <w:tc>
          <w:tcPr>
            <w:tcW w:w="2181"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16.</w:t>
            </w:r>
          </w:p>
        </w:tc>
        <w:tc>
          <w:tcPr>
            <w:tcW w:w="8727"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How will you recruit subjects? (all recruitment materials must be submitted for IRB approval)</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382" w:name="__Fieldmark__3092_345164341"/>
            <w:bookmarkStart w:id="383" w:name="__Fieldmark__2458_1768282900"/>
            <w:bookmarkEnd w:id="382"/>
            <w:bookmarkEnd w:id="383"/>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Flyer</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84" w:name="__Fieldmark__3100_345164341"/>
            <w:bookmarkStart w:id="385" w:name="__Fieldmark__2467_1768282900"/>
            <w:bookmarkEnd w:id="384"/>
            <w:bookmarkEnd w:id="385"/>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Website</w:t>
            </w:r>
          </w:p>
        </w:tc>
      </w:tr>
      <w:tr w:rsidR="00B94DF7">
        <w:trPr>
          <w:trHeight w:val="611"/>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86" w:name="__Fieldmark__3108_345164341"/>
            <w:bookmarkStart w:id="387" w:name="__Fieldmark__2476_1768282900"/>
            <w:bookmarkEnd w:id="386"/>
            <w:bookmarkEnd w:id="387"/>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Facebook, Twitter, or other social media</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88" w:name="__Fieldmark__3116_345164341"/>
            <w:bookmarkStart w:id="389" w:name="__Fieldmark__2485_1768282900"/>
            <w:bookmarkEnd w:id="388"/>
            <w:bookmarkEnd w:id="389"/>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Letter</w:t>
            </w:r>
          </w:p>
        </w:tc>
      </w:tr>
      <w:tr w:rsidR="00B94DF7">
        <w:trPr>
          <w:trHeight w:val="710"/>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90" w:name="__Fieldmark__3124_345164341"/>
            <w:bookmarkStart w:id="391" w:name="__Fieldmark__2494_1768282900"/>
            <w:bookmarkEnd w:id="390"/>
            <w:bookmarkEnd w:id="391"/>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Brochure</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92" w:name="__Fieldmark__3132_345164341"/>
            <w:bookmarkStart w:id="393" w:name="__Fieldmark__2503_1768282900"/>
            <w:bookmarkEnd w:id="392"/>
            <w:bookmarkEnd w:id="393"/>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From a database of individuals who have given prior permission to be contacted for research</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94" w:name="__Fieldmark__3140_345164341"/>
            <w:bookmarkStart w:id="395" w:name="__Fieldmark__2512_1768282900"/>
            <w:bookmarkEnd w:id="394"/>
            <w:bookmarkEnd w:id="395"/>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Newspaper ad</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96" w:name="__Fieldmark__3148_345164341"/>
            <w:bookmarkStart w:id="397" w:name="__Fieldmark__2521_1768282900"/>
            <w:bookmarkEnd w:id="396"/>
            <w:bookmarkEnd w:id="397"/>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Personal Contact</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398" w:name="__Fieldmark__3156_345164341"/>
            <w:bookmarkStart w:id="399" w:name="__Fieldmark__2530_1768282900"/>
            <w:bookmarkEnd w:id="398"/>
            <w:bookmarkEnd w:id="399"/>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Web Banner</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400" w:name="__Fieldmark__3164_345164341"/>
            <w:bookmarkStart w:id="401" w:name="__Fieldmark__2539_1768282900"/>
            <w:bookmarkEnd w:id="400"/>
            <w:bookmarkEnd w:id="401"/>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Referrals, from whom? </w:t>
            </w:r>
            <w:r>
              <w:fldChar w:fldCharType="begin">
                <w:ffData>
                  <w:name w:val="__Fieldmark__2551_17"/>
                  <w:enabled/>
                  <w:calcOnExit w:val="0"/>
                  <w:textInput/>
                </w:ffData>
              </w:fldChar>
            </w:r>
            <w:r>
              <w:instrText>FORMTEXT</w:instrText>
            </w:r>
            <w:r>
              <w:fldChar w:fldCharType="separate"/>
            </w:r>
            <w:bookmarkStart w:id="402" w:name="__Fieldmark__3170_345164341"/>
            <w:bookmarkStart w:id="403" w:name="__Fieldmark__2551_1768282900"/>
            <w:bookmarkEnd w:id="402"/>
            <w:bookmarkEnd w:id="403"/>
            <w:r>
              <w:t>Dr. Poor; Dr. Poucher; Dr. Garner; other professors who will mention this study to their class.</w:t>
            </w:r>
            <w:bookmarkStart w:id="404" w:name="__Fieldmark__3170_3451643411"/>
            <w:bookmarkEnd w:id="404"/>
            <w:r>
              <w:fldChar w:fldCharType="end"/>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05" w:name="__Fieldmark__3175_345164341"/>
            <w:bookmarkStart w:id="406" w:name="__Fieldmark__2559_1768282900"/>
            <w:bookmarkEnd w:id="405"/>
            <w:bookmarkEnd w:id="406"/>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Radio or TV ad*</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07" w:name="__Fieldmark__3183_345164341"/>
            <w:bookmarkStart w:id="408" w:name="__Fieldmark__2568_1768282900"/>
            <w:bookmarkEnd w:id="407"/>
            <w:bookmarkEnd w:id="408"/>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E-mail</w:t>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09" w:name="__Fieldmark__3191_345164341"/>
            <w:bookmarkStart w:id="410" w:name="__Fieldmark__2577_1768282900"/>
            <w:bookmarkEnd w:id="409"/>
            <w:bookmarkEnd w:id="410"/>
          </w:p>
        </w:tc>
        <w:tc>
          <w:tcPr>
            <w:tcW w:w="21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Testimonials</w:t>
            </w:r>
          </w:p>
        </w:tc>
        <w:tc>
          <w:tcPr>
            <w:tcW w:w="218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411" w:name="__Fieldmark__3199_345164341"/>
            <w:bookmarkStart w:id="412" w:name="__Fieldmark__2586_1768282900"/>
            <w:bookmarkEnd w:id="411"/>
            <w:bookmarkEnd w:id="412"/>
          </w:p>
        </w:tc>
        <w:tc>
          <w:tcPr>
            <w:tcW w:w="2182"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w:t>
            </w:r>
            <w:r>
              <w:fldChar w:fldCharType="begin">
                <w:ffData>
                  <w:name w:val="__Fieldmark__2598_17"/>
                  <w:enabled/>
                  <w:calcOnExit w:val="0"/>
                  <w:textInput/>
                </w:ffData>
              </w:fldChar>
            </w:r>
            <w:r>
              <w:instrText>FORMTEXT</w:instrText>
            </w:r>
            <w:r>
              <w:fldChar w:fldCharType="separate"/>
            </w:r>
            <w:bookmarkStart w:id="413" w:name="__Fieldmark__3205_345164341"/>
            <w:bookmarkStart w:id="414" w:name="__Fieldmark__2598_1768282900"/>
            <w:bookmarkEnd w:id="413"/>
            <w:bookmarkEnd w:id="414"/>
            <w:r>
              <w:t>Have professors offer extra credit to participate in experiment. Also, the flyer will be in the form of a typical research recruitment poster.</w:t>
            </w:r>
            <w:bookmarkStart w:id="415" w:name="__Fieldmark__3205_3451643411"/>
            <w:bookmarkEnd w:id="415"/>
            <w:r>
              <w:fldChar w:fldCharType="end"/>
            </w:r>
          </w:p>
        </w:tc>
      </w:tr>
      <w:tr w:rsidR="00B94DF7">
        <w:trPr>
          <w:trHeight w:val="432"/>
        </w:trPr>
        <w:tc>
          <w:tcPr>
            <w:tcW w:w="2181"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27"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*Scripts must be submitted with the recording. To avoid unnecessary production costs, pre-approval of scripts is highly recommended. </w:t>
            </w:r>
          </w:p>
          <w:p w:rsidR="00B94DF7" w:rsidRDefault="0063417F">
            <w:pPr>
              <w:pStyle w:val="ListParagraph"/>
              <w:spacing w:after="0" w:line="100" w:lineRule="atLeast"/>
              <w:ind w:left="-18"/>
            </w:pPr>
            <w:r>
              <w:rPr>
                <w:b/>
              </w:rPr>
              <w:t>Note</w:t>
            </w:r>
            <w:r>
              <w:t>: If eligibility screening over the phone will take place, a script must be submitted.</w:t>
            </w: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CONSENT</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83"/>
        <w:gridCol w:w="2183"/>
        <w:gridCol w:w="2183"/>
        <w:gridCol w:w="2183"/>
        <w:gridCol w:w="2184"/>
      </w:tblGrid>
      <w:tr w:rsidR="00B94DF7">
        <w:trPr>
          <w:trHeight w:val="724"/>
        </w:trPr>
        <w:tc>
          <w:tcPr>
            <w:tcW w:w="2183"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17.</w:t>
            </w:r>
          </w:p>
          <w:p w:rsidR="00B94DF7" w:rsidRDefault="00B94DF7">
            <w:pPr>
              <w:pStyle w:val="ListParagraph"/>
              <w:spacing w:after="0" w:line="100" w:lineRule="atLeast"/>
              <w:ind w:left="0"/>
              <w:jc w:val="center"/>
            </w:pPr>
          </w:p>
        </w:tc>
        <w:tc>
          <w:tcPr>
            <w:tcW w:w="2183"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any written or verbal screening materials to pre-screen individuals prior to consent/enrollment be used? (e.g., telephone script, written or web-based screening forms or questionnaires.)</w:t>
            </w:r>
          </w:p>
        </w:tc>
        <w:tc>
          <w:tcPr>
            <w:tcW w:w="6550" w:type="dxa"/>
            <w:gridSpan w:val="3"/>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416" w:name="__Fieldmark__3235_345164341"/>
            <w:bookmarkStart w:id="417" w:name="__Fieldmark__2803_1768282900"/>
            <w:bookmarkEnd w:id="416"/>
            <w:bookmarkEnd w:id="417"/>
            <w:r>
              <w:rPr>
                <w:sz w:val="22"/>
                <w:szCs w:val="22"/>
              </w:rPr>
              <w:t xml:space="preserve"> Yes</w:t>
            </w:r>
            <w:r>
              <w:fldChar w:fldCharType="begin">
                <w:ffData>
                  <w:name w:val=""/>
                  <w:enabled/>
                  <w:calcOnExit w:val="0"/>
                  <w:checkBox>
                    <w:sizeAuto/>
                    <w:default w:val="0"/>
                    <w:checked/>
                  </w:checkBox>
                </w:ffData>
              </w:fldChar>
            </w:r>
            <w:r>
              <w:instrText>FORMCHECKBOX</w:instrText>
            </w:r>
            <w:r>
              <w:fldChar w:fldCharType="end"/>
            </w:r>
            <w:bookmarkStart w:id="418" w:name="__Fieldmark__3239_345164341"/>
            <w:bookmarkStart w:id="419" w:name="__Fieldmark__2812_1768282900"/>
            <w:bookmarkEnd w:id="418"/>
            <w:bookmarkEnd w:id="419"/>
            <w:r>
              <w:rPr>
                <w:sz w:val="22"/>
                <w:szCs w:val="22"/>
              </w:rPr>
              <w:t xml:space="preserve"> No</w:t>
            </w:r>
          </w:p>
        </w:tc>
      </w:tr>
      <w:tr w:rsidR="00B94DF7">
        <w:trPr>
          <w:trHeight w:val="384"/>
        </w:trPr>
        <w:tc>
          <w:tcPr>
            <w:tcW w:w="218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xml:space="preserve">, </w:t>
            </w:r>
            <w:r>
              <w:t>complete below:</w:t>
            </w:r>
          </w:p>
        </w:tc>
      </w:tr>
      <w:tr w:rsidR="00B94DF7">
        <w:trPr>
          <w:trHeight w:val="375"/>
        </w:trPr>
        <w:tc>
          <w:tcPr>
            <w:tcW w:w="218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Indicate type of material and describe the screening plan: </w:t>
            </w:r>
            <w:r>
              <w:fldChar w:fldCharType="begin">
                <w:ffData>
                  <w:name w:val="__Fieldmark__2828_17"/>
                  <w:enabled/>
                  <w:calcOnExit w:val="0"/>
                  <w:textInput/>
                </w:ffData>
              </w:fldChar>
            </w:r>
            <w:r>
              <w:instrText>FORMTEXT</w:instrText>
            </w:r>
            <w:r>
              <w:fldChar w:fldCharType="separate"/>
            </w:r>
            <w:bookmarkStart w:id="420" w:name="__Fieldmark__3254_345164341"/>
            <w:bookmarkStart w:id="421" w:name="__Fieldmark__2828_1768282900"/>
            <w:bookmarkEnd w:id="420"/>
            <w:bookmarkEnd w:id="421"/>
            <w:r>
              <w:t>     </w:t>
            </w:r>
            <w:bookmarkStart w:id="422" w:name="__Fieldmark__3254_3451643411"/>
            <w:bookmarkEnd w:id="422"/>
            <w:r>
              <w:fldChar w:fldCharType="end"/>
            </w:r>
          </w:p>
        </w:tc>
      </w:tr>
      <w:tr w:rsidR="00B94DF7">
        <w:trPr>
          <w:trHeight w:val="384"/>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jc w:val="center"/>
            </w:pPr>
            <w:r>
              <w:rPr>
                <w:b/>
              </w:rPr>
              <w:t>18</w:t>
            </w:r>
            <w:r>
              <w:t>.</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identifiable information be kept on individuals that failed screening?</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423" w:name="__Fieldmark__3267_345164341"/>
            <w:bookmarkStart w:id="424" w:name="__Fieldmark__2839_1768282900"/>
            <w:bookmarkEnd w:id="423"/>
            <w:bookmarkEnd w:id="424"/>
            <w:r>
              <w:rPr>
                <w:sz w:val="22"/>
                <w:szCs w:val="22"/>
              </w:rPr>
              <w:t xml:space="preserve"> Yes </w:t>
            </w:r>
            <w:r>
              <w:fldChar w:fldCharType="begin">
                <w:ffData>
                  <w:name w:val=""/>
                  <w:enabled/>
                  <w:calcOnExit w:val="0"/>
                  <w:checkBox>
                    <w:sizeAuto/>
                    <w:default w:val="0"/>
                    <w:checked/>
                  </w:checkBox>
                </w:ffData>
              </w:fldChar>
            </w:r>
            <w:r>
              <w:instrText>FORMCHECKBOX</w:instrText>
            </w:r>
            <w:r>
              <w:fldChar w:fldCharType="end"/>
            </w:r>
            <w:bookmarkStart w:id="425" w:name="__Fieldmark__3271_345164341"/>
            <w:bookmarkStart w:id="426" w:name="__Fieldmark__2848_1768282900"/>
            <w:bookmarkEnd w:id="425"/>
            <w:bookmarkEnd w:id="426"/>
            <w:r>
              <w:rPr>
                <w:sz w:val="22"/>
                <w:szCs w:val="22"/>
              </w:rPr>
              <w:t xml:space="preserve"> No</w:t>
            </w:r>
          </w:p>
        </w:tc>
      </w:tr>
      <w:tr w:rsidR="00B94DF7">
        <w:trPr>
          <w:trHeight w:val="404"/>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19.</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Check all that apply to your research:</w:t>
            </w:r>
          </w:p>
        </w:tc>
      </w:tr>
      <w:tr w:rsidR="00B94DF7">
        <w:trPr>
          <w:trHeight w:val="647"/>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427" w:name="__Fieldmark__3286_345164341"/>
            <w:bookmarkStart w:id="428" w:name="__Fieldmark__2859_1768282900"/>
            <w:bookmarkEnd w:id="427"/>
            <w:bookmarkEnd w:id="428"/>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Written consent from adult subjects</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29" w:name="__Fieldmark__3294_345164341"/>
            <w:bookmarkStart w:id="430" w:name="__Fieldmark__2868_1768282900"/>
            <w:bookmarkEnd w:id="429"/>
            <w:bookmarkEnd w:id="430"/>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Request a waiver of documentation of consent (Submit Form)</w:t>
            </w:r>
          </w:p>
        </w:tc>
      </w:tr>
      <w:tr w:rsidR="00B94DF7">
        <w:trPr>
          <w:trHeight w:val="611"/>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31" w:name="__Fieldmark__3302_345164341"/>
            <w:bookmarkStart w:id="432" w:name="__Fieldmark__2877_1768282900"/>
            <w:bookmarkEnd w:id="431"/>
            <w:bookmarkEnd w:id="432"/>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Written parental permission from parents/guardians of minor subjects</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33" w:name="__Fieldmark__3310_345164341"/>
            <w:bookmarkStart w:id="434" w:name="__Fieldmark__2886_1768282900"/>
            <w:bookmarkEnd w:id="433"/>
            <w:bookmarkEnd w:id="434"/>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Request a waiver of consent (Submit Form)</w:t>
            </w:r>
          </w:p>
        </w:tc>
      </w:tr>
      <w:tr w:rsidR="00B94DF7">
        <w:trPr>
          <w:trHeight w:val="44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35" w:name="__Fieldmark__3318_345164341"/>
            <w:bookmarkStart w:id="436" w:name="__Fieldmark__2895_1768282900"/>
            <w:bookmarkEnd w:id="435"/>
            <w:bookmarkEnd w:id="436"/>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Written assent from minor subjects</w:t>
            </w:r>
          </w:p>
        </w:tc>
        <w:tc>
          <w:tcPr>
            <w:tcW w:w="4367" w:type="dxa"/>
            <w:gridSpan w:val="2"/>
            <w:tcBorders>
              <w:top w:val="single" w:sz="4" w:space="0" w:color="00000A"/>
              <w:left w:val="single" w:sz="4" w:space="0" w:color="00000A"/>
              <w:bottom w:val="single" w:sz="4" w:space="0" w:color="00000A"/>
              <w:right w:val="single" w:sz="12" w:space="0" w:color="00000A"/>
            </w:tcBorders>
            <w:shd w:val="clear" w:color="auto" w:fill="D9D9D9"/>
            <w:tcMar>
              <w:top w:w="0" w:type="dxa"/>
              <w:left w:w="108" w:type="dxa"/>
              <w:bottom w:w="0" w:type="dxa"/>
              <w:right w:w="108" w:type="dxa"/>
            </w:tcMar>
            <w:vAlign w:val="center"/>
          </w:tcPr>
          <w:p w:rsidR="00B94DF7" w:rsidRDefault="00B94DF7">
            <w:pPr>
              <w:pStyle w:val="ListParagraph"/>
              <w:spacing w:after="0" w:line="100" w:lineRule="atLeast"/>
              <w:ind w:left="-18"/>
            </w:pPr>
          </w:p>
        </w:tc>
      </w:tr>
      <w:tr w:rsidR="00B94DF7">
        <w:trPr>
          <w:trHeight w:val="512"/>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20.</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Please describe the circumstances and location of the consent process: (check all that apply)</w:t>
            </w:r>
          </w:p>
        </w:tc>
      </w:tr>
      <w:tr w:rsidR="00B94DF7">
        <w:trPr>
          <w:trHeight w:val="62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37" w:name="__Fieldmark__3337_345164341"/>
            <w:bookmarkStart w:id="438" w:name="__Fieldmark__2906_1768282900"/>
            <w:bookmarkEnd w:id="437"/>
            <w:bookmarkEnd w:id="438"/>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 – requesting a waiver of consent</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39" w:name="__Fieldmark__3345_345164341"/>
            <w:bookmarkStart w:id="440" w:name="__Fieldmark__2915_1768282900"/>
            <w:bookmarkEnd w:id="439"/>
            <w:bookmarkEnd w:id="440"/>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Internet/Online</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441" w:name="__Fieldmark__3353_345164341"/>
            <w:bookmarkStart w:id="442" w:name="__Fieldmark__2924_1768282900"/>
            <w:bookmarkEnd w:id="441"/>
            <w:bookmarkEnd w:id="442"/>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a private room</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43" w:name="__Fieldmark__3363_345164341"/>
            <w:bookmarkStart w:id="444" w:name="__Fieldmark__2933_1768282900"/>
            <w:bookmarkEnd w:id="443"/>
            <w:bookmarkEnd w:id="444"/>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public</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45" w:name="__Fieldmark__3373_345164341"/>
            <w:bookmarkStart w:id="446" w:name="__Fieldmark__2942_1768282900"/>
            <w:bookmarkEnd w:id="445"/>
            <w:bookmarkEnd w:id="446"/>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a waiting room</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47" w:name="__Fieldmark__3383_345164341"/>
            <w:bookmarkStart w:id="448" w:name="__Fieldmark__2952_1768282900"/>
            <w:bookmarkEnd w:id="447"/>
            <w:bookmarkEnd w:id="448"/>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Over the phone</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49" w:name="__Fieldmark__3393_345164341"/>
            <w:bookmarkStart w:id="450" w:name="__Fieldmark__2961_1768282900"/>
            <w:bookmarkEnd w:id="449"/>
            <w:bookmarkEnd w:id="450"/>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In a group setting</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51" w:name="__Fieldmark__3403_345164341"/>
            <w:bookmarkStart w:id="452" w:name="__Fieldmark__2970_1768282900"/>
            <w:bookmarkEnd w:id="451"/>
            <w:bookmarkEnd w:id="452"/>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Through the mail</w:t>
            </w:r>
          </w:p>
        </w:tc>
      </w:tr>
      <w:tr w:rsidR="00B94DF7">
        <w:trPr>
          <w:trHeight w:val="638"/>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53" w:name="__Fieldmark__3413_345164341"/>
            <w:bookmarkStart w:id="454" w:name="__Fieldmark__2979_1768282900"/>
            <w:bookmarkEnd w:id="453"/>
            <w:bookmarkEnd w:id="454"/>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In a group setting with follow-up in a private room</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55" w:name="__Fieldmark__3421_345164341"/>
            <w:bookmarkStart w:id="456" w:name="__Fieldmark__2988_1768282900"/>
            <w:bookmarkEnd w:id="455"/>
            <w:bookmarkEnd w:id="456"/>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Other: </w:t>
            </w:r>
            <w:r>
              <w:fldChar w:fldCharType="begin">
                <w:ffData>
                  <w:name w:val="__Fieldmark__3000_17"/>
                  <w:enabled/>
                  <w:calcOnExit w:val="0"/>
                  <w:textInput/>
                </w:ffData>
              </w:fldChar>
            </w:r>
            <w:r>
              <w:instrText>FORMTEXT</w:instrText>
            </w:r>
            <w:r>
              <w:fldChar w:fldCharType="separate"/>
            </w:r>
            <w:bookmarkStart w:id="457" w:name="__Fieldmark__3431_345164341"/>
            <w:bookmarkStart w:id="458" w:name="__Fieldmark__3000_1768282900"/>
            <w:bookmarkEnd w:id="457"/>
            <w:bookmarkEnd w:id="458"/>
            <w:r>
              <w:rPr>
                <w:sz w:val="23"/>
                <w:szCs w:val="23"/>
              </w:rPr>
              <w:t>     </w:t>
            </w:r>
            <w:bookmarkStart w:id="459" w:name="__Fieldmark__3431_3451643411"/>
            <w:bookmarkEnd w:id="459"/>
            <w:r>
              <w:fldChar w:fldCharType="end"/>
            </w:r>
          </w:p>
        </w:tc>
      </w:tr>
      <w:tr w:rsidR="00B94DF7">
        <w:trPr>
          <w:trHeight w:val="449"/>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21a.</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Who will conduct the consent discussion with the subject?</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460" w:name="__Fieldmark__3446_345164341"/>
            <w:bookmarkStart w:id="461" w:name="__Fieldmark__3010_1768282900"/>
            <w:bookmarkEnd w:id="460"/>
            <w:bookmarkEnd w:id="461"/>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Principal Investigator</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62" w:name="__Fieldmark__3456_345164341"/>
            <w:bookmarkStart w:id="463" w:name="__Fieldmark__3019_1768282900"/>
            <w:bookmarkEnd w:id="462"/>
            <w:bookmarkEnd w:id="463"/>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Co-/sub-investigator</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64" w:name="__Fieldmark__3466_345164341"/>
            <w:bookmarkStart w:id="465" w:name="__Fieldmark__3028_1768282900"/>
            <w:bookmarkEnd w:id="464"/>
            <w:bookmarkEnd w:id="465"/>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Research Coordinator</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66" w:name="__Fieldmark__3476_345164341"/>
            <w:bookmarkStart w:id="467" w:name="__Fieldmark__3037_1768282900"/>
            <w:bookmarkEnd w:id="466"/>
            <w:bookmarkEnd w:id="467"/>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Other (specify): </w:t>
            </w:r>
            <w:r>
              <w:fldChar w:fldCharType="begin">
                <w:ffData>
                  <w:name w:val="__Fieldmark__3049_17"/>
                  <w:enabled/>
                  <w:calcOnExit w:val="0"/>
                  <w:textInput/>
                </w:ffData>
              </w:fldChar>
            </w:r>
            <w:r>
              <w:instrText>FORMTEXT</w:instrText>
            </w:r>
            <w:r>
              <w:fldChar w:fldCharType="separate"/>
            </w:r>
            <w:bookmarkStart w:id="468" w:name="__Fieldmark__3486_345164341"/>
            <w:bookmarkStart w:id="469" w:name="__Fieldmark__3049_1768282900"/>
            <w:bookmarkEnd w:id="468"/>
            <w:bookmarkEnd w:id="469"/>
            <w:r>
              <w:rPr>
                <w:sz w:val="23"/>
                <w:szCs w:val="23"/>
              </w:rPr>
              <w:t>     </w:t>
            </w:r>
            <w:bookmarkStart w:id="470" w:name="__Fieldmark__3486_3451643411"/>
            <w:bookmarkEnd w:id="470"/>
            <w:r>
              <w:fldChar w:fldCharType="end"/>
            </w:r>
          </w:p>
        </w:tc>
      </w:tr>
      <w:tr w:rsidR="00B94DF7">
        <w:trPr>
          <w:trHeight w:val="440"/>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21b.</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How will it be ensured that the subject has sufficient opportunity to consider whether to consent? </w:t>
            </w:r>
            <w:r>
              <w:fldChar w:fldCharType="begin">
                <w:ffData>
                  <w:name w:val="__Fieldmark__3065_17"/>
                  <w:enabled/>
                  <w:calcOnExit w:val="0"/>
                  <w:textInput/>
                </w:ffData>
              </w:fldChar>
            </w:r>
            <w:r>
              <w:instrText>FORMTEXT</w:instrText>
            </w:r>
            <w:r>
              <w:fldChar w:fldCharType="separate"/>
            </w:r>
            <w:bookmarkStart w:id="471" w:name="__Fieldmark__3507_345164341"/>
            <w:bookmarkStart w:id="472" w:name="__Fieldmark__3065_1768282900"/>
            <w:bookmarkEnd w:id="471"/>
            <w:bookmarkEnd w:id="472"/>
            <w:r>
              <w:rPr>
                <w:sz w:val="23"/>
                <w:szCs w:val="23"/>
              </w:rPr>
              <w:t>They will be given a consent form that they can fully read and decide for themselves to consent or not. There is no time constraint when the participant is choosing whether or not to consent. The only interaction they will have while reading is if they have any questions over the form; otherwise, there will be no influence over the consenting adult. Even if consent is given via signature, they can stop or quit the experiment at any time with no penalties or repercussions.</w:t>
            </w:r>
            <w:bookmarkStart w:id="473" w:name="__Fieldmark__3507_3451643411"/>
            <w:bookmarkEnd w:id="473"/>
            <w:r>
              <w:fldChar w:fldCharType="end"/>
            </w:r>
          </w:p>
        </w:tc>
      </w:tr>
      <w:tr w:rsidR="00B94DF7">
        <w:trPr>
          <w:trHeight w:val="431"/>
        </w:trPr>
        <w:tc>
          <w:tcPr>
            <w:tcW w:w="2183" w:type="dxa"/>
            <w:tcBorders>
              <w:top w:val="single" w:sz="4"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21c.</w:t>
            </w:r>
          </w:p>
        </w:tc>
        <w:tc>
          <w:tcPr>
            <w:tcW w:w="8733"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 xml:space="preserve">How will possible undue influence or coercion be minimized? </w:t>
            </w:r>
            <w:r>
              <w:fldChar w:fldCharType="begin">
                <w:ffData>
                  <w:name w:val="__Fieldmark__3079_17"/>
                  <w:enabled/>
                  <w:calcOnExit w:val="0"/>
                  <w:textInput/>
                </w:ffData>
              </w:fldChar>
            </w:r>
            <w:r>
              <w:instrText>FORMTEXT</w:instrText>
            </w:r>
            <w:r>
              <w:fldChar w:fldCharType="separate"/>
            </w:r>
            <w:bookmarkStart w:id="474" w:name="__Fieldmark__3524_345164341"/>
            <w:bookmarkStart w:id="475" w:name="__Fieldmark__3079_1768282900"/>
            <w:bookmarkEnd w:id="474"/>
            <w:bookmarkEnd w:id="475"/>
            <w:r>
              <w:rPr>
                <w:sz w:val="23"/>
                <w:szCs w:val="23"/>
              </w:rPr>
              <w:t>The participant will not be interacted with while they are reading the consent form and deciding whether to consent or not. The participant will only be interacted with if they ask a question pertaining to the study or consent form.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repercussions.</w:t>
            </w:r>
            <w:bookmarkStart w:id="476" w:name="__Fieldmark__3524_3451643411"/>
            <w:bookmarkEnd w:id="476"/>
            <w:r>
              <w:fldChar w:fldCharType="end"/>
            </w:r>
          </w:p>
        </w:tc>
      </w:tr>
    </w:tbl>
    <w:p w:rsidR="00B94DF7" w:rsidRDefault="00B94DF7">
      <w:pPr>
        <w:pStyle w:val="ListParagraph"/>
        <w:spacing w:after="0"/>
        <w:ind w:left="180"/>
      </w:pPr>
    </w:p>
    <w:p w:rsidR="00B94DF7" w:rsidRDefault="00B94DF7">
      <w:pPr>
        <w:spacing w:after="0"/>
      </w:pPr>
    </w:p>
    <w:p w:rsidR="00B94DF7" w:rsidRDefault="0063417F">
      <w:pPr>
        <w:spacing w:after="0"/>
      </w:pPr>
      <w:r>
        <w:rPr>
          <w:b/>
          <w:sz w:val="28"/>
        </w:rPr>
        <w:t>COMPENSATION</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83"/>
        <w:gridCol w:w="2183"/>
        <w:gridCol w:w="2183"/>
        <w:gridCol w:w="2183"/>
        <w:gridCol w:w="2184"/>
      </w:tblGrid>
      <w:tr w:rsidR="00B94DF7">
        <w:trPr>
          <w:trHeight w:val="634"/>
        </w:trPr>
        <w:tc>
          <w:tcPr>
            <w:tcW w:w="2183"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22a.</w:t>
            </w:r>
          </w:p>
        </w:tc>
        <w:tc>
          <w:tcPr>
            <w:tcW w:w="2183"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Will subjects be paid?</w:t>
            </w:r>
          </w:p>
          <w:p w:rsidR="00B94DF7" w:rsidRDefault="0063417F">
            <w:pPr>
              <w:pStyle w:val="ListParagraph"/>
              <w:spacing w:after="0" w:line="100" w:lineRule="atLeast"/>
              <w:ind w:left="0"/>
            </w:pPr>
            <w:r>
              <w:rPr>
                <w:b/>
                <w:u w:val="single"/>
              </w:rPr>
              <w:t>If no,</w:t>
            </w:r>
            <w:r>
              <w:t xml:space="preserve"> skip the rest of this section.</w:t>
            </w:r>
            <w:r>
              <w:rPr>
                <w:b/>
                <w:i/>
                <w:u w:val="single"/>
              </w:rPr>
              <w:t xml:space="preserve"> </w:t>
            </w:r>
          </w:p>
        </w:tc>
        <w:tc>
          <w:tcPr>
            <w:tcW w:w="6550" w:type="dxa"/>
            <w:gridSpan w:val="3"/>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fldChar w:fldCharType="begin">
                <w:ffData>
                  <w:name w:val=""/>
                  <w:enabled/>
                  <w:calcOnExit w:val="0"/>
                  <w:checkBox>
                    <w:sizeAuto/>
                    <w:default w:val="0"/>
                  </w:checkBox>
                </w:ffData>
              </w:fldChar>
            </w:r>
            <w:r>
              <w:instrText>FORMCHECKBOX</w:instrText>
            </w:r>
            <w:r>
              <w:fldChar w:fldCharType="end"/>
            </w:r>
            <w:bookmarkStart w:id="477" w:name="__Fieldmark__3551_345164341"/>
            <w:bookmarkStart w:id="478" w:name="__Fieldmark__3232_1768282900"/>
            <w:bookmarkEnd w:id="477"/>
            <w:bookmarkEnd w:id="478"/>
            <w:r>
              <w:rPr>
                <w:sz w:val="22"/>
                <w:szCs w:val="22"/>
              </w:rPr>
              <w:t xml:space="preserve"> Yes </w:t>
            </w:r>
          </w:p>
          <w:p w:rsidR="00B94DF7" w:rsidRDefault="0063417F">
            <w:pPr>
              <w:pStyle w:val="ListParagraph"/>
              <w:spacing w:after="0" w:line="100" w:lineRule="atLeast"/>
              <w:ind w:left="0"/>
            </w:pPr>
            <w:r>
              <w:fldChar w:fldCharType="begin">
                <w:ffData>
                  <w:name w:val=""/>
                  <w:enabled/>
                  <w:calcOnExit w:val="0"/>
                  <w:checkBox>
                    <w:sizeAuto/>
                    <w:default w:val="0"/>
                    <w:checked/>
                  </w:checkBox>
                </w:ffData>
              </w:fldChar>
            </w:r>
            <w:r>
              <w:instrText>FORMCHECKBOX</w:instrText>
            </w:r>
            <w:r>
              <w:fldChar w:fldCharType="end"/>
            </w:r>
            <w:bookmarkStart w:id="479" w:name="__Fieldmark__3557_345164341"/>
            <w:bookmarkStart w:id="480" w:name="__Fieldmark__3241_1768282900"/>
            <w:bookmarkEnd w:id="479"/>
            <w:bookmarkEnd w:id="480"/>
            <w:r>
              <w:rPr>
                <w:sz w:val="22"/>
                <w:szCs w:val="22"/>
              </w:rPr>
              <w:t xml:space="preserve"> No</w:t>
            </w:r>
          </w:p>
        </w:tc>
      </w:tr>
      <w:tr w:rsidR="00B94DF7">
        <w:trPr>
          <w:trHeight w:val="384"/>
        </w:trPr>
        <w:tc>
          <w:tcPr>
            <w:tcW w:w="218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complete below:</w:t>
            </w:r>
          </w:p>
        </w:tc>
      </w:tr>
      <w:tr w:rsidR="00B94DF7">
        <w:trPr>
          <w:trHeight w:val="375"/>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22b.</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t xml:space="preserve">Indicate total possible amount (including any completion bonuses): </w:t>
            </w:r>
            <w:r>
              <w:fldChar w:fldCharType="begin">
                <w:ffData>
                  <w:name w:val="__Fieldmark__3258_17"/>
                  <w:enabled/>
                  <w:calcOnExit w:val="0"/>
                  <w:textInput/>
                </w:ffData>
              </w:fldChar>
            </w:r>
            <w:r>
              <w:instrText>FORMTEXT</w:instrText>
            </w:r>
            <w:r>
              <w:fldChar w:fldCharType="separate"/>
            </w:r>
            <w:bookmarkStart w:id="481" w:name="__Fieldmark__3580_345164341"/>
            <w:bookmarkStart w:id="482" w:name="__Fieldmark__3258_1768282900"/>
            <w:bookmarkEnd w:id="481"/>
            <w:bookmarkEnd w:id="482"/>
            <w:r>
              <w:t>     </w:t>
            </w:r>
            <w:bookmarkStart w:id="483" w:name="__Fieldmark__3580_3451643411"/>
            <w:bookmarkEnd w:id="483"/>
            <w:r>
              <w:fldChar w:fldCharType="end"/>
            </w:r>
          </w:p>
        </w:tc>
      </w:tr>
      <w:tr w:rsidR="00B94DF7">
        <w:trPr>
          <w:trHeight w:val="654"/>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22c.</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rPr>
              <w:t>Payment Plan:</w:t>
            </w:r>
            <w:r>
              <w:t xml:space="preserve"> Indicate when subjects will be paid (e.g., at the end of each visit, at the end of the last visit, etc.), and the amount each time. </w:t>
            </w:r>
            <w:r>
              <w:fldChar w:fldCharType="begin">
                <w:ffData>
                  <w:name w:val="__Fieldmark__3272_17"/>
                  <w:enabled/>
                  <w:calcOnExit w:val="0"/>
                  <w:textInput/>
                </w:ffData>
              </w:fldChar>
            </w:r>
            <w:r>
              <w:instrText>FORMTEXT</w:instrText>
            </w:r>
            <w:r>
              <w:fldChar w:fldCharType="separate"/>
            </w:r>
            <w:bookmarkStart w:id="484" w:name="__Fieldmark__3593_345164341"/>
            <w:bookmarkStart w:id="485" w:name="__Fieldmark__3272_1768282900"/>
            <w:bookmarkEnd w:id="484"/>
            <w:bookmarkEnd w:id="485"/>
            <w:r>
              <w:t>     </w:t>
            </w:r>
            <w:bookmarkStart w:id="486" w:name="__Fieldmark__3593_3451643411"/>
            <w:bookmarkEnd w:id="486"/>
            <w:r>
              <w:fldChar w:fldCharType="end"/>
            </w:r>
          </w:p>
        </w:tc>
      </w:tr>
      <w:tr w:rsidR="00B94DF7">
        <w:trPr>
          <w:trHeight w:val="654"/>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B94DF7">
            <w:pPr>
              <w:pStyle w:val="ListParagraph"/>
              <w:spacing w:after="0" w:line="100" w:lineRule="atLeast"/>
              <w:ind w:left="0"/>
            </w:pP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rPr>
              <w:t>*Note:</w:t>
            </w:r>
            <w:r>
              <w:t xml:space="preserve"> For studies with multiple visits, payments should be prorated to compensate subjects for time and visits/procedures completed. Holding payment until the end of the study or requiring a subject to complete the entire study is potentially coercive or unduly influencing.</w:t>
            </w:r>
          </w:p>
        </w:tc>
      </w:tr>
      <w:tr w:rsidR="00B94DF7">
        <w:trPr>
          <w:trHeight w:val="413"/>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23.</w:t>
            </w: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How will subjects be paid?</w:t>
            </w:r>
          </w:p>
        </w:tc>
      </w:tr>
      <w:tr w:rsidR="00B94DF7">
        <w:trPr>
          <w:trHeight w:val="3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87" w:name="__Fieldmark__3614_345164341"/>
            <w:bookmarkStart w:id="488" w:name="__Fieldmark__3284_1768282900"/>
            <w:bookmarkEnd w:id="487"/>
            <w:bookmarkEnd w:id="488"/>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Cash</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89" w:name="__Fieldmark__3622_345164341"/>
            <w:bookmarkStart w:id="490" w:name="__Fieldmark__3293_1768282900"/>
            <w:bookmarkEnd w:id="489"/>
            <w:bookmarkEnd w:id="490"/>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Debit Card</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91" w:name="__Fieldmark__3630_345164341"/>
            <w:bookmarkStart w:id="492" w:name="__Fieldmark__3302_1768282900"/>
            <w:bookmarkEnd w:id="491"/>
            <w:bookmarkEnd w:id="492"/>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Check</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93" w:name="__Fieldmark__3638_345164341"/>
            <w:bookmarkStart w:id="494" w:name="__Fieldmark__3311_1768282900"/>
            <w:bookmarkEnd w:id="493"/>
            <w:bookmarkEnd w:id="494"/>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Direct Deposit</w:t>
            </w:r>
          </w:p>
        </w:tc>
      </w:tr>
      <w:tr w:rsidR="00B94DF7">
        <w:trPr>
          <w:trHeight w:val="35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95" w:name="__Fieldmark__3646_345164341"/>
            <w:bookmarkStart w:id="496" w:name="__Fieldmark__3320_1768282900"/>
            <w:bookmarkEnd w:id="495"/>
            <w:bookmarkEnd w:id="496"/>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Gift Card</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497" w:name="__Fieldmark__3654_345164341"/>
            <w:bookmarkStart w:id="498" w:name="__Fieldmark__3329_1768282900"/>
            <w:bookmarkEnd w:id="497"/>
            <w:bookmarkEnd w:id="498"/>
          </w:p>
        </w:tc>
        <w:tc>
          <w:tcPr>
            <w:tcW w:w="218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(explain) </w:t>
            </w:r>
            <w:r>
              <w:fldChar w:fldCharType="begin">
                <w:ffData>
                  <w:name w:val="__Fieldmark__3341_17"/>
                  <w:enabled/>
                  <w:calcOnExit w:val="0"/>
                  <w:textInput/>
                </w:ffData>
              </w:fldChar>
            </w:r>
            <w:r>
              <w:instrText>FORMTEXT</w:instrText>
            </w:r>
            <w:r>
              <w:fldChar w:fldCharType="separate"/>
            </w:r>
            <w:bookmarkStart w:id="499" w:name="__Fieldmark__3660_345164341"/>
            <w:bookmarkStart w:id="500" w:name="__Fieldmark__3341_1768282900"/>
            <w:bookmarkEnd w:id="499"/>
            <w:bookmarkEnd w:id="500"/>
            <w:r>
              <w:t>     </w:t>
            </w:r>
            <w:bookmarkStart w:id="501" w:name="__Fieldmark__3660_3451643411"/>
            <w:bookmarkEnd w:id="501"/>
            <w:r>
              <w:fldChar w:fldCharType="end"/>
            </w:r>
          </w:p>
        </w:tc>
      </w:tr>
      <w:tr w:rsidR="00B94DF7">
        <w:trPr>
          <w:trHeight w:val="432"/>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24.</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Will the subjects be offered any tangible gifts or services without charge?</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fldChar w:fldCharType="begin">
                <w:ffData>
                  <w:name w:val=""/>
                  <w:enabled/>
                  <w:calcOnExit w:val="0"/>
                  <w:checkBox>
                    <w:sizeAuto/>
                    <w:default w:val="0"/>
                    <w:checked/>
                  </w:checkBox>
                </w:ffData>
              </w:fldChar>
            </w:r>
            <w:r>
              <w:instrText>FORMCHECKBOX</w:instrText>
            </w:r>
            <w:r>
              <w:fldChar w:fldCharType="end"/>
            </w:r>
            <w:bookmarkStart w:id="502" w:name="__Fieldmark__3677_345164341"/>
            <w:bookmarkStart w:id="503" w:name="__Fieldmark__3352_1768282900"/>
            <w:bookmarkEnd w:id="502"/>
            <w:bookmarkEnd w:id="503"/>
            <w:r>
              <w:rPr>
                <w:sz w:val="23"/>
                <w:szCs w:val="23"/>
              </w:rPr>
              <w:t>Yes</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Box>
                </w:ffData>
              </w:fldChar>
            </w:r>
            <w:r>
              <w:instrText>FORMCHECKBOX</w:instrText>
            </w:r>
            <w:r>
              <w:fldChar w:fldCharType="end"/>
            </w:r>
            <w:bookmarkStart w:id="504" w:name="__Fieldmark__3685_345164341"/>
            <w:bookmarkStart w:id="505" w:name="__Fieldmark__3362_1768282900"/>
            <w:bookmarkEnd w:id="504"/>
            <w:bookmarkEnd w:id="505"/>
            <w:r>
              <w:rPr>
                <w:sz w:val="23"/>
                <w:szCs w:val="23"/>
              </w:rPr>
              <w:t>No</w:t>
            </w:r>
          </w:p>
        </w:tc>
      </w:tr>
      <w:tr w:rsidR="00B94DF7">
        <w:trPr>
          <w:trHeight w:val="432"/>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b/>
                <w:sz w:val="23"/>
                <w:szCs w:val="23"/>
                <w:u w:val="single"/>
              </w:rPr>
              <w:t xml:space="preserve">If yes, </w:t>
            </w:r>
            <w:r>
              <w:rPr>
                <w:sz w:val="23"/>
                <w:szCs w:val="23"/>
              </w:rPr>
              <w:t>explain and provide estimated value of any gifts or services:</w:t>
            </w:r>
            <w:r>
              <w:rPr>
                <w:b/>
                <w:sz w:val="23"/>
                <w:szCs w:val="23"/>
              </w:rPr>
              <w:t xml:space="preserve"> </w:t>
            </w:r>
            <w:r w:rsidRPr="00AD5641">
              <w:fldChar w:fldCharType="begin">
                <w:ffData>
                  <w:name w:val="__Fieldmark__3377_17"/>
                  <w:enabled/>
                  <w:calcOnExit w:val="0"/>
                  <w:textInput/>
                </w:ffData>
              </w:fldChar>
            </w:r>
            <w:r w:rsidRPr="00AD5641">
              <w:instrText>FORMTEXT</w:instrText>
            </w:r>
            <w:r w:rsidRPr="00AD5641">
              <w:fldChar w:fldCharType="separate"/>
            </w:r>
            <w:bookmarkStart w:id="506" w:name="__Fieldmark__3701_345164341"/>
            <w:bookmarkStart w:id="507" w:name="__Fieldmark__3377_1768282900"/>
            <w:bookmarkEnd w:id="506"/>
            <w:bookmarkEnd w:id="507"/>
            <w:r w:rsidR="004E74A1">
              <w:rPr>
                <w:sz w:val="23"/>
                <w:szCs w:val="23"/>
              </w:rPr>
              <w:t xml:space="preserve">All participants </w:t>
            </w:r>
            <w:r w:rsidRPr="00AD5641">
              <w:rPr>
                <w:sz w:val="23"/>
                <w:szCs w:val="23"/>
              </w:rPr>
              <w:t>will be offered a meal coupon for the campus dining hall that is valued at $8.50.</w:t>
            </w:r>
            <w:bookmarkStart w:id="508" w:name="__Fieldmark__3701_3451643411"/>
            <w:bookmarkEnd w:id="508"/>
            <w:r w:rsidRPr="00AD5641">
              <w:fldChar w:fldCharType="end"/>
            </w:r>
          </w:p>
        </w:tc>
      </w:tr>
      <w:tr w:rsidR="00B94DF7">
        <w:trPr>
          <w:trHeight w:val="368"/>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25.</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Will the subjects be offered course credit or extra credit? </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ed/>
                  </w:checkBox>
                </w:ffData>
              </w:fldChar>
            </w:r>
            <w:r>
              <w:instrText>FORMCHECKBOX</w:instrText>
            </w:r>
            <w:r>
              <w:fldChar w:fldCharType="end"/>
            </w:r>
            <w:bookmarkStart w:id="509" w:name="__Fieldmark__3718_345164341"/>
            <w:bookmarkStart w:id="510" w:name="__Fieldmark__3389_1768282900"/>
            <w:bookmarkEnd w:id="509"/>
            <w:bookmarkEnd w:id="510"/>
            <w:r>
              <w:rPr>
                <w:sz w:val="23"/>
                <w:szCs w:val="23"/>
              </w:rPr>
              <w:t xml:space="preserve">Yes </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Box>
                </w:ffData>
              </w:fldChar>
            </w:r>
            <w:r>
              <w:instrText>FORMCHECKBOX</w:instrText>
            </w:r>
            <w:r>
              <w:fldChar w:fldCharType="end"/>
            </w:r>
            <w:bookmarkStart w:id="511" w:name="__Fieldmark__3726_345164341"/>
            <w:bookmarkStart w:id="512" w:name="__Fieldmark__3399_1768282900"/>
            <w:bookmarkEnd w:id="511"/>
            <w:bookmarkEnd w:id="512"/>
            <w:r>
              <w:rPr>
                <w:sz w:val="23"/>
                <w:szCs w:val="23"/>
              </w:rPr>
              <w:t>No</w:t>
            </w:r>
          </w:p>
        </w:tc>
      </w:tr>
      <w:tr w:rsidR="00B94DF7">
        <w:trPr>
          <w:trHeight w:val="71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b/>
                <w:sz w:val="23"/>
                <w:szCs w:val="23"/>
                <w:u w:val="single"/>
              </w:rPr>
              <w:t>If yes</w:t>
            </w:r>
            <w:r>
              <w:rPr>
                <w:sz w:val="23"/>
                <w:szCs w:val="23"/>
              </w:rPr>
              <w:t xml:space="preserve">, identify the course and/or subject pool and describe the available alternatives to participation: </w:t>
            </w:r>
            <w:r>
              <w:fldChar w:fldCharType="begin">
                <w:ffData>
                  <w:name w:val="__Fieldmark__3415_17"/>
                  <w:enabled/>
                  <w:calcOnExit w:val="0"/>
                  <w:textInput/>
                </w:ffData>
              </w:fldChar>
            </w:r>
            <w:r>
              <w:instrText>FORMTEXT</w:instrText>
            </w:r>
            <w:r>
              <w:fldChar w:fldCharType="separate"/>
            </w:r>
            <w:bookmarkStart w:id="513" w:name="__Fieldmark__3740_345164341"/>
            <w:bookmarkStart w:id="514" w:name="__Fieldmark__3415_1768282900"/>
            <w:bookmarkEnd w:id="513"/>
            <w:bookmarkEnd w:id="514"/>
            <w:r w:rsidR="00AD5641">
              <w:rPr>
                <w:sz w:val="23"/>
                <w:szCs w:val="23"/>
              </w:rPr>
              <w:t>The subject pool will consist of the Baylor University classes where professors agree to let the researcher recruit from their class</w:t>
            </w:r>
            <w:r>
              <w:rPr>
                <w:sz w:val="23"/>
                <w:szCs w:val="23"/>
              </w:rPr>
              <w:t>.</w:t>
            </w:r>
            <w:r w:rsidR="00AD5641">
              <w:rPr>
                <w:sz w:val="23"/>
                <w:szCs w:val="23"/>
              </w:rPr>
              <w:t xml:space="preserve"> The selection is random, and will be on a first come first serve basis until the sample size has been fulfilled. Students will be offered extra credit for participating at the discretion of the professor. Alternatives</w:t>
            </w:r>
            <w:r>
              <w:rPr>
                <w:sz w:val="23"/>
                <w:szCs w:val="23"/>
              </w:rPr>
              <w:t xml:space="preserve"> to participation</w:t>
            </w:r>
            <w:r w:rsidR="00AD5641">
              <w:rPr>
                <w:sz w:val="23"/>
                <w:szCs w:val="23"/>
              </w:rPr>
              <w:t xml:space="preserve"> are at the discretion of the professor; however, the professor will be asked to provide the students with other optional extra credit opportunities for those not participating.</w:t>
            </w:r>
            <w:bookmarkStart w:id="515" w:name="__Fieldmark__3740_3451643411"/>
            <w:bookmarkEnd w:id="515"/>
            <w:r>
              <w:fldChar w:fldCharType="end"/>
            </w:r>
          </w:p>
          <w:p w:rsidR="00B94DF7" w:rsidRDefault="0063417F">
            <w:pPr>
              <w:pStyle w:val="ListParagraph"/>
              <w:spacing w:after="0" w:line="100" w:lineRule="atLeast"/>
              <w:ind w:left="-108"/>
            </w:pPr>
            <w:r>
              <w:rPr>
                <w:sz w:val="23"/>
                <w:szCs w:val="23"/>
              </w:rPr>
              <w:t xml:space="preserve">                </w:t>
            </w:r>
          </w:p>
        </w:tc>
      </w:tr>
      <w:tr w:rsidR="00B94DF7">
        <w:trPr>
          <w:trHeight w:val="432"/>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26.</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Will subjects be reimbursed for any expenses?</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fldChar w:fldCharType="begin">
                <w:ffData>
                  <w:name w:val=""/>
                  <w:enabled/>
                  <w:calcOnExit w:val="0"/>
                  <w:checkBox>
                    <w:sizeAuto/>
                    <w:default w:val="0"/>
                  </w:checkBox>
                </w:ffData>
              </w:fldChar>
            </w:r>
            <w:r>
              <w:instrText>FORMCHECKBOX</w:instrText>
            </w:r>
            <w:r>
              <w:fldChar w:fldCharType="end"/>
            </w:r>
            <w:bookmarkStart w:id="516" w:name="__Fieldmark__3761_345164341"/>
            <w:bookmarkStart w:id="517" w:name="__Fieldmark__3428_1768282900"/>
            <w:bookmarkEnd w:id="516"/>
            <w:bookmarkEnd w:id="517"/>
            <w:r>
              <w:rPr>
                <w:sz w:val="23"/>
                <w:szCs w:val="23"/>
              </w:rPr>
              <w:t>Yes</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ed/>
                  </w:checkBox>
                </w:ffData>
              </w:fldChar>
            </w:r>
            <w:r>
              <w:instrText>FORMCHECKBOX</w:instrText>
            </w:r>
            <w:r>
              <w:fldChar w:fldCharType="end"/>
            </w:r>
            <w:bookmarkStart w:id="518" w:name="__Fieldmark__3769_345164341"/>
            <w:bookmarkStart w:id="519" w:name="__Fieldmark__3438_1768282900"/>
            <w:bookmarkEnd w:id="518"/>
            <w:bookmarkEnd w:id="519"/>
            <w:r>
              <w:rPr>
                <w:sz w:val="23"/>
                <w:szCs w:val="23"/>
              </w:rPr>
              <w:t>No</w:t>
            </w:r>
          </w:p>
        </w:tc>
      </w:tr>
      <w:tr w:rsidR="00B94DF7">
        <w:trPr>
          <w:trHeight w:val="449"/>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rPr>
                <w:b/>
                <w:sz w:val="23"/>
                <w:szCs w:val="23"/>
                <w:u w:val="single"/>
              </w:rPr>
              <w:t>If yes,</w:t>
            </w:r>
            <w:r>
              <w:rPr>
                <w:b/>
                <w:sz w:val="23"/>
                <w:szCs w:val="23"/>
              </w:rPr>
              <w:t xml:space="preserve"> </w:t>
            </w:r>
            <w:r>
              <w:rPr>
                <w:sz w:val="23"/>
                <w:szCs w:val="23"/>
              </w:rPr>
              <w:t xml:space="preserve">list eligible expenses: </w:t>
            </w:r>
            <w:r>
              <w:fldChar w:fldCharType="begin">
                <w:ffData>
                  <w:name w:val="__Fieldmark__3454_17"/>
                  <w:enabled/>
                  <w:calcOnExit w:val="0"/>
                  <w:textInput/>
                </w:ffData>
              </w:fldChar>
            </w:r>
            <w:r>
              <w:instrText>FORMTEXT</w:instrText>
            </w:r>
            <w:r>
              <w:fldChar w:fldCharType="separate"/>
            </w:r>
            <w:bookmarkStart w:id="520" w:name="__Fieldmark__3787_345164341"/>
            <w:bookmarkStart w:id="521" w:name="__Fieldmark__3454_1768282900"/>
            <w:bookmarkEnd w:id="520"/>
            <w:bookmarkEnd w:id="521"/>
            <w:r>
              <w:rPr>
                <w:sz w:val="23"/>
                <w:szCs w:val="23"/>
              </w:rPr>
              <w:t>N/A - There will be no expenses to the subject for participating.</w:t>
            </w:r>
            <w:bookmarkStart w:id="522" w:name="__Fieldmark__3787_3451643411"/>
            <w:bookmarkEnd w:id="522"/>
            <w:r>
              <w:fldChar w:fldCharType="end"/>
            </w:r>
          </w:p>
        </w:tc>
      </w:tr>
      <w:tr w:rsidR="00B94DF7">
        <w:trPr>
          <w:trHeight w:val="710"/>
        </w:trPr>
        <w:tc>
          <w:tcPr>
            <w:tcW w:w="2183"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pPr>
              <w:pStyle w:val="ListParagraph"/>
              <w:spacing w:after="0" w:line="100" w:lineRule="atLeast"/>
              <w:ind w:left="0"/>
              <w:jc w:val="center"/>
            </w:pPr>
          </w:p>
        </w:tc>
        <w:tc>
          <w:tcPr>
            <w:tcW w:w="8733"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b/>
                <w:sz w:val="23"/>
                <w:szCs w:val="23"/>
              </w:rPr>
              <w:t>*Note</w:t>
            </w:r>
            <w:r>
              <w:rPr>
                <w:sz w:val="23"/>
                <w:szCs w:val="23"/>
              </w:rPr>
              <w:t>: Expenses should only be reimbursed with appropriate documentation (e.g., receipt). A flat amount to help cover expenses is considered a payment, not a reimbursement.</w:t>
            </w:r>
          </w:p>
        </w:tc>
      </w:tr>
      <w:tr w:rsidR="00B94DF7">
        <w:trPr>
          <w:trHeight w:val="710"/>
        </w:trPr>
        <w:tc>
          <w:tcPr>
            <w:tcW w:w="218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27.</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Are there any potential costs to subjects (or his/her third-party payer) as a result of </w:t>
            </w:r>
          </w:p>
          <w:p w:rsidR="00B94DF7" w:rsidRDefault="0063417F">
            <w:pPr>
              <w:pStyle w:val="ListParagraph"/>
              <w:spacing w:after="0" w:line="100" w:lineRule="atLeast"/>
              <w:ind w:left="-108"/>
            </w:pPr>
            <w:r>
              <w:rPr>
                <w:sz w:val="23"/>
                <w:szCs w:val="23"/>
              </w:rPr>
              <w:t xml:space="preserve"> participating in the research?</w:t>
            </w:r>
          </w:p>
        </w:tc>
        <w:tc>
          <w:tcPr>
            <w:tcW w:w="655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fldChar w:fldCharType="begin">
                <w:ffData>
                  <w:name w:val=""/>
                  <w:enabled/>
                  <w:calcOnExit w:val="0"/>
                  <w:checkBox>
                    <w:sizeAuto/>
                    <w:default w:val="0"/>
                  </w:checkBox>
                </w:ffData>
              </w:fldChar>
            </w:r>
            <w:r>
              <w:instrText>FORMCHECKBOX</w:instrText>
            </w:r>
            <w:r>
              <w:fldChar w:fldCharType="end"/>
            </w:r>
            <w:bookmarkStart w:id="523" w:name="__Fieldmark__3818_345164341"/>
            <w:bookmarkStart w:id="524" w:name="__Fieldmark__3470_1768282900"/>
            <w:bookmarkEnd w:id="523"/>
            <w:bookmarkEnd w:id="524"/>
            <w:r>
              <w:rPr>
                <w:rFonts w:eastAsia="MS Gothic"/>
                <w:sz w:val="23"/>
                <w:szCs w:val="23"/>
              </w:rPr>
              <w:t xml:space="preserve"> </w:t>
            </w:r>
            <w:r>
              <w:rPr>
                <w:sz w:val="23"/>
                <w:szCs w:val="23"/>
              </w:rPr>
              <w:t xml:space="preserve">Yes </w:t>
            </w:r>
          </w:p>
          <w:p w:rsidR="00B94DF7" w:rsidRDefault="0063417F">
            <w:pPr>
              <w:pStyle w:val="ListParagraph"/>
              <w:spacing w:after="0" w:line="100" w:lineRule="atLeast"/>
              <w:ind w:left="-108"/>
            </w:pPr>
            <w:r>
              <w:rPr>
                <w:rFonts w:eastAsia="MS Gothic"/>
                <w:sz w:val="23"/>
                <w:szCs w:val="23"/>
              </w:rPr>
              <w:t xml:space="preserve"> </w:t>
            </w:r>
            <w:r>
              <w:fldChar w:fldCharType="begin">
                <w:ffData>
                  <w:name w:val=""/>
                  <w:enabled/>
                  <w:calcOnExit w:val="0"/>
                  <w:checkBox>
                    <w:sizeAuto/>
                    <w:default w:val="0"/>
                    <w:checked/>
                  </w:checkBox>
                </w:ffData>
              </w:fldChar>
            </w:r>
            <w:r>
              <w:instrText>FORMCHECKBOX</w:instrText>
            </w:r>
            <w:r>
              <w:fldChar w:fldCharType="end"/>
            </w:r>
            <w:bookmarkStart w:id="525" w:name="__Fieldmark__3828_345164341"/>
            <w:bookmarkStart w:id="526" w:name="__Fieldmark__3481_1768282900"/>
            <w:bookmarkEnd w:id="525"/>
            <w:bookmarkEnd w:id="526"/>
            <w:r>
              <w:rPr>
                <w:sz w:val="23"/>
                <w:szCs w:val="23"/>
              </w:rPr>
              <w:t xml:space="preserve"> No</w:t>
            </w:r>
          </w:p>
        </w:tc>
      </w:tr>
      <w:tr w:rsidR="00B94DF7">
        <w:trPr>
          <w:trHeight w:val="440"/>
        </w:trPr>
        <w:tc>
          <w:tcPr>
            <w:tcW w:w="218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33"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08"/>
            </w:pPr>
            <w:r>
              <w:rPr>
                <w:sz w:val="23"/>
                <w:szCs w:val="23"/>
              </w:rPr>
              <w:t xml:space="preserve"> </w:t>
            </w:r>
            <w:r>
              <w:rPr>
                <w:b/>
                <w:sz w:val="23"/>
                <w:szCs w:val="23"/>
                <w:u w:val="single"/>
              </w:rPr>
              <w:t>If yes,</w:t>
            </w:r>
            <w:r>
              <w:rPr>
                <w:sz w:val="23"/>
                <w:szCs w:val="23"/>
              </w:rPr>
              <w:t xml:space="preserve"> describe the costs: </w:t>
            </w:r>
            <w:r>
              <w:fldChar w:fldCharType="begin">
                <w:ffData>
                  <w:name w:val="__Fieldmark__3496_17"/>
                  <w:enabled/>
                  <w:calcOnExit w:val="0"/>
                  <w:textInput/>
                </w:ffData>
              </w:fldChar>
            </w:r>
            <w:r>
              <w:instrText>FORMTEXT</w:instrText>
            </w:r>
            <w:r>
              <w:fldChar w:fldCharType="separate"/>
            </w:r>
            <w:bookmarkStart w:id="527" w:name="__Fieldmark__3844_345164341"/>
            <w:bookmarkStart w:id="528" w:name="__Fieldmark__3496_1768282900"/>
            <w:bookmarkEnd w:id="527"/>
            <w:bookmarkEnd w:id="528"/>
            <w:r>
              <w:rPr>
                <w:sz w:val="23"/>
                <w:szCs w:val="23"/>
              </w:rPr>
              <w:t>     </w:t>
            </w:r>
            <w:bookmarkStart w:id="529" w:name="__Fieldmark__3844_3451643411"/>
            <w:bookmarkEnd w:id="529"/>
            <w:r>
              <w:fldChar w:fldCharType="end"/>
            </w: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RISKS OR DISCOMFORTS</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0"/>
        <w:gridCol w:w="2160"/>
        <w:gridCol w:w="2160"/>
        <w:gridCol w:w="2160"/>
        <w:gridCol w:w="2161"/>
      </w:tblGrid>
      <w:tr w:rsidR="00B94DF7">
        <w:trPr>
          <w:trHeight w:val="20"/>
        </w:trPr>
        <w:tc>
          <w:tcPr>
            <w:tcW w:w="10801" w:type="dxa"/>
            <w:gridSpan w:val="5"/>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rPr>
              <w:t>All reasonably foreseeable risks or discomforts must be described in the protocol (or other protocol materials, e.g. Investigator’s brochure) and the Consent Form.</w:t>
            </w:r>
          </w:p>
        </w:tc>
      </w:tr>
      <w:tr w:rsidR="00B94DF7">
        <w:trPr>
          <w:trHeight w:val="717"/>
        </w:trPr>
        <w:tc>
          <w:tcPr>
            <w:tcW w:w="2160"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28.</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Describe the reasonably foreseeable risks to subjects. Consider all physical, psychological, social, legal, economic, and other risks that would be related to participation in the research: </w:t>
            </w:r>
            <w:r>
              <w:fldChar w:fldCharType="begin">
                <w:ffData>
                  <w:name w:val="__Fieldmark__3616_17"/>
                  <w:enabled/>
                  <w:calcOnExit w:val="0"/>
                  <w:textInput/>
                </w:ffData>
              </w:fldChar>
            </w:r>
            <w:r>
              <w:instrText>FORMTEXT</w:instrText>
            </w:r>
            <w:r>
              <w:fldChar w:fldCharType="separate"/>
            </w:r>
            <w:bookmarkStart w:id="530" w:name="__Fieldmark__3869_345164341"/>
            <w:bookmarkStart w:id="531" w:name="__Fieldmark__3616_1768282900"/>
            <w:bookmarkEnd w:id="530"/>
            <w:bookmarkEnd w:id="531"/>
            <w:r>
              <w:t>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foreseeable physical, psychological, social, legal, or economic risks.</w:t>
            </w:r>
            <w:bookmarkStart w:id="532" w:name="__Fieldmark__3869_3451643411"/>
            <w:bookmarkEnd w:id="532"/>
            <w:r>
              <w:fldChar w:fldCharType="end"/>
            </w:r>
          </w:p>
        </w:tc>
      </w:tr>
      <w:tr w:rsidR="00B94DF7">
        <w:trPr>
          <w:trHeight w:val="663"/>
        </w:trPr>
        <w:tc>
          <w:tcPr>
            <w:tcW w:w="2160"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29.</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Describe the plan to minimize risks to subjects. Include the availability of any medical or psychological resources: </w:t>
            </w:r>
            <w:r>
              <w:fldChar w:fldCharType="begin">
                <w:ffData>
                  <w:name w:val="__Fieldmark__3637_17"/>
                  <w:enabled/>
                  <w:calcOnExit w:val="0"/>
                  <w:textInput/>
                </w:ffData>
              </w:fldChar>
            </w:r>
            <w:r>
              <w:instrText>FORMTEXT</w:instrText>
            </w:r>
            <w:r>
              <w:fldChar w:fldCharType="separate"/>
            </w:r>
            <w:bookmarkStart w:id="533" w:name="__Fieldmark__3890_345164341"/>
            <w:bookmarkStart w:id="534" w:name="__Fieldmark__3637_1768282900"/>
            <w:bookmarkEnd w:id="533"/>
            <w:bookmarkEnd w:id="534"/>
            <w:r>
              <w:t>The experiment is already minimal risk, in that the probability and magnitude of harm or discomfort anticipated in the research are not greater in and of themselves than those ordinarily encountered in daily life.</w:t>
            </w:r>
          </w:p>
          <w:p w:rsidR="00B94DF7" w:rsidRDefault="0063417F">
            <w:pPr>
              <w:pStyle w:val="ListParagraph"/>
              <w:spacing w:after="0" w:line="100" w:lineRule="atLeast"/>
              <w:ind w:left="0"/>
            </w:pPr>
            <w:r>
              <w:t>If the participant feels fatigued, they may opt to pause and rest or stop the experiment at any time at their discretion. The participant may also stop the experiment for any reason at any time. The participant will be informed of these options prior to the experiment through the consent form and will be reminded before the experiment begins. To actively prevent fatigue, the participant will be offered a period of rest after each specific input device is used.</w:t>
            </w:r>
          </w:p>
          <w:p w:rsidR="00B94DF7" w:rsidRDefault="0063417F">
            <w:pPr>
              <w:pStyle w:val="ListParagraph"/>
              <w:spacing w:after="0" w:line="100" w:lineRule="atLeast"/>
              <w:ind w:left="0"/>
            </w:pPr>
            <w:r>
              <w:t>In the case that the participant experiences a medical or psychological emergency that is unrelated to the experiment, the experiment will be stopped immediately and the appropriate steps will be taken to get in touch with either campus emergency resources or local emergency resources</w:t>
            </w:r>
            <w:bookmarkStart w:id="535" w:name="__Fieldmark__3890_3451643411"/>
            <w:bookmarkEnd w:id="535"/>
            <w:r>
              <w:t>.</w:t>
            </w:r>
            <w:r>
              <w:fldChar w:fldCharType="end"/>
            </w:r>
          </w:p>
        </w:tc>
      </w:tr>
      <w:tr w:rsidR="00B94DF7">
        <w:trPr>
          <w:trHeight w:val="1023"/>
        </w:trPr>
        <w:tc>
          <w:tcPr>
            <w:tcW w:w="2160"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30.</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Is it reasonably possible that a previously unknown condition </w:t>
            </w:r>
            <w:r>
              <w:lastRenderedPageBreak/>
              <w:t>(an incidental finding) could be discovered about the subject? (e.g., disease, mental health, thoughts of harm to self or others, genetic predisposition, etc.)</w:t>
            </w:r>
          </w:p>
        </w:tc>
        <w:tc>
          <w:tcPr>
            <w:tcW w:w="6481"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lastRenderedPageBreak/>
              <w:fldChar w:fldCharType="begin">
                <w:ffData>
                  <w:name w:val=""/>
                  <w:enabled/>
                  <w:calcOnExit w:val="0"/>
                  <w:checkBox>
                    <w:sizeAuto/>
                    <w:default w:val="0"/>
                  </w:checkBox>
                </w:ffData>
              </w:fldChar>
            </w:r>
            <w:r>
              <w:instrText>FORMCHECKBOX</w:instrText>
            </w:r>
            <w:r>
              <w:fldChar w:fldCharType="end"/>
            </w:r>
            <w:bookmarkStart w:id="536" w:name="__Fieldmark__3903_345164341"/>
            <w:bookmarkStart w:id="537" w:name="__Fieldmark__3647_1768282900"/>
            <w:bookmarkEnd w:id="536"/>
            <w:bookmarkEnd w:id="537"/>
            <w:r>
              <w:rPr>
                <w:sz w:val="22"/>
                <w:szCs w:val="22"/>
              </w:rPr>
              <w:t xml:space="preserve"> Yes        </w:t>
            </w:r>
            <w:r>
              <w:fldChar w:fldCharType="begin">
                <w:ffData>
                  <w:name w:val=""/>
                  <w:enabled/>
                  <w:calcOnExit w:val="0"/>
                  <w:checkBox>
                    <w:sizeAuto/>
                    <w:default w:val="0"/>
                    <w:checked/>
                  </w:checkBox>
                </w:ffData>
              </w:fldChar>
            </w:r>
            <w:r>
              <w:instrText>FORMCHECKBOX</w:instrText>
            </w:r>
            <w:r>
              <w:fldChar w:fldCharType="end"/>
            </w:r>
            <w:bookmarkStart w:id="538" w:name="__Fieldmark__3907_345164341"/>
            <w:bookmarkStart w:id="539" w:name="__Fieldmark__3656_1768282900"/>
            <w:bookmarkEnd w:id="538"/>
            <w:bookmarkEnd w:id="539"/>
            <w:r>
              <w:rPr>
                <w:sz w:val="22"/>
                <w:szCs w:val="22"/>
              </w:rPr>
              <w:t xml:space="preserve"> No</w:t>
            </w:r>
          </w:p>
        </w:tc>
      </w:tr>
      <w:tr w:rsidR="00B94DF7">
        <w:trPr>
          <w:trHeight w:val="555"/>
        </w:trPr>
        <w:tc>
          <w:tcPr>
            <w:tcW w:w="216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rPr>
                <w:b/>
              </w:rPr>
              <w:t xml:space="preserve">, </w:t>
            </w:r>
            <w:r>
              <w:t>explain how the situation will be handled</w:t>
            </w:r>
            <w:r>
              <w:rPr>
                <w:b/>
              </w:rPr>
              <w:t xml:space="preserve">: </w:t>
            </w:r>
            <w:r>
              <w:fldChar w:fldCharType="begin">
                <w:ffData>
                  <w:name w:val="__Fieldmark__3672_17"/>
                  <w:enabled/>
                  <w:calcOnExit w:val="0"/>
                  <w:textInput/>
                </w:ffData>
              </w:fldChar>
            </w:r>
            <w:r>
              <w:instrText>FORMTEXT</w:instrText>
            </w:r>
            <w:r>
              <w:fldChar w:fldCharType="separate"/>
            </w:r>
            <w:bookmarkStart w:id="540" w:name="__Fieldmark__3923_345164341"/>
            <w:bookmarkStart w:id="541" w:name="__Fieldmark__3672_1768282900"/>
            <w:bookmarkEnd w:id="540"/>
            <w:bookmarkEnd w:id="541"/>
            <w:r>
              <w:rPr>
                <w:b/>
              </w:rPr>
              <w:t>     </w:t>
            </w:r>
            <w:bookmarkStart w:id="542" w:name="__Fieldmark__3923_3451643411"/>
            <w:bookmarkEnd w:id="542"/>
            <w:r>
              <w:fldChar w:fldCharType="end"/>
            </w:r>
          </w:p>
          <w:p w:rsidR="00B94DF7" w:rsidRDefault="00B94DF7">
            <w:pPr>
              <w:pStyle w:val="ListParagraph"/>
              <w:spacing w:after="0" w:line="100" w:lineRule="atLeast"/>
              <w:ind w:left="0"/>
            </w:pPr>
          </w:p>
        </w:tc>
      </w:tr>
      <w:tr w:rsidR="00B94DF7">
        <w:trPr>
          <w:trHeight w:val="20"/>
        </w:trPr>
        <w:tc>
          <w:tcPr>
            <w:tcW w:w="2160" w:type="dxa"/>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tcPr>
          <w:p w:rsidR="00B94DF7" w:rsidRDefault="0063417F">
            <w:pPr>
              <w:pStyle w:val="ListParagraph"/>
              <w:spacing w:after="0" w:line="100" w:lineRule="atLeast"/>
              <w:ind w:left="0"/>
            </w:pPr>
            <w:r>
              <w:rPr>
                <w:b/>
              </w:rPr>
              <w:t>31.</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Who will handle an adverse event?  </w:t>
            </w:r>
            <w:r>
              <w:rPr>
                <w:rFonts w:ascii="MS Gothic" w:eastAsia="MS Gothic" w:hAnsi="MS Gothic"/>
              </w:rPr>
              <w:t xml:space="preserve"> </w:t>
            </w:r>
            <w:r>
              <w:fldChar w:fldCharType="begin">
                <w:ffData>
                  <w:name w:val=""/>
                  <w:enabled/>
                  <w:calcOnExit w:val="0"/>
                  <w:checkBox>
                    <w:sizeAuto/>
                    <w:default w:val="0"/>
                    <w:checked/>
                  </w:checkBox>
                </w:ffData>
              </w:fldChar>
            </w:r>
            <w:r>
              <w:instrText>FORMCHECKBOX</w:instrText>
            </w:r>
            <w:r>
              <w:fldChar w:fldCharType="end"/>
            </w:r>
            <w:bookmarkStart w:id="543" w:name="__Fieldmark__3937_345164341"/>
            <w:bookmarkStart w:id="544" w:name="__Fieldmark__3683_1768282900"/>
            <w:bookmarkEnd w:id="543"/>
            <w:bookmarkEnd w:id="544"/>
            <w:r>
              <w:t xml:space="preserve">Investigator    </w:t>
            </w: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545" w:name="__Fieldmark__3941_345164341"/>
            <w:bookmarkStart w:id="546" w:name="__Fieldmark__3693_1768282900"/>
            <w:bookmarkEnd w:id="545"/>
            <w:bookmarkEnd w:id="546"/>
            <w:r>
              <w:t xml:space="preserve">Referral     </w:t>
            </w: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547" w:name="__Fieldmark__3945_345164341"/>
            <w:bookmarkStart w:id="548" w:name="__Fieldmark__3703_1768282900"/>
            <w:bookmarkEnd w:id="547"/>
            <w:bookmarkEnd w:id="548"/>
            <w:r>
              <w:t xml:space="preserve"> Other. Identify: </w:t>
            </w:r>
            <w:r>
              <w:fldChar w:fldCharType="begin">
                <w:ffData>
                  <w:name w:val="__Fieldmark__3715_17"/>
                  <w:enabled/>
                  <w:calcOnExit w:val="0"/>
                  <w:textInput/>
                </w:ffData>
              </w:fldChar>
            </w:r>
            <w:r>
              <w:instrText>FORMTEXT</w:instrText>
            </w:r>
            <w:r>
              <w:fldChar w:fldCharType="separate"/>
            </w:r>
            <w:bookmarkStart w:id="549" w:name="__Fieldmark__3948_345164341"/>
            <w:bookmarkStart w:id="550" w:name="__Fieldmark__3715_1768282900"/>
            <w:bookmarkEnd w:id="549"/>
            <w:bookmarkEnd w:id="550"/>
            <w:r>
              <w:t>     </w:t>
            </w:r>
            <w:bookmarkStart w:id="551" w:name="__Fieldmark__3948_3451643411"/>
            <w:bookmarkEnd w:id="551"/>
            <w:r>
              <w:fldChar w:fldCharType="end"/>
            </w:r>
          </w:p>
        </w:tc>
      </w:tr>
      <w:tr w:rsidR="00B94DF7">
        <w:trPr>
          <w:trHeight w:val="384"/>
        </w:trPr>
        <w:tc>
          <w:tcPr>
            <w:tcW w:w="2160"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32.</w:t>
            </w:r>
          </w:p>
        </w:tc>
        <w:tc>
          <w:tcPr>
            <w:tcW w:w="8641"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Who will be financially responsible for treatment of any medical problems or physical side effects that appear to be caused by participation in the research, including any effects of a blood draw (such as a local infection)? </w:t>
            </w:r>
          </w:p>
        </w:tc>
      </w:tr>
      <w:tr w:rsidR="00B94DF7">
        <w:trPr>
          <w:trHeight w:val="474"/>
        </w:trPr>
        <w:tc>
          <w:tcPr>
            <w:tcW w:w="216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fldChar w:fldCharType="end"/>
            </w:r>
            <w:bookmarkStart w:id="552" w:name="__Fieldmark__3961_345164341"/>
            <w:bookmarkStart w:id="553" w:name="__Fieldmark__3725_1768282900"/>
            <w:bookmarkEnd w:id="552"/>
            <w:bookmarkEnd w:id="553"/>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N/A – there are no physical risks</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54" w:name="__Fieldmark__3969_345164341"/>
            <w:bookmarkStart w:id="555" w:name="__Fieldmark__3734_1768282900"/>
            <w:bookmarkEnd w:id="554"/>
            <w:bookmarkEnd w:id="555"/>
          </w:p>
        </w:tc>
        <w:tc>
          <w:tcPr>
            <w:tcW w:w="2161"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Subject or the Subject’s insurer</w:t>
            </w:r>
          </w:p>
        </w:tc>
      </w:tr>
      <w:tr w:rsidR="00B94DF7">
        <w:trPr>
          <w:trHeight w:val="1437"/>
        </w:trPr>
        <w:tc>
          <w:tcPr>
            <w:tcW w:w="216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56" w:name="__Fieldmark__3977_345164341"/>
            <w:bookmarkStart w:id="557" w:name="__Fieldmark__3743_1768282900"/>
            <w:bookmarkEnd w:id="556"/>
            <w:bookmarkEnd w:id="557"/>
          </w:p>
        </w:tc>
        <w:tc>
          <w:tcPr>
            <w:tcW w:w="216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Study Sponsor (For private sponsors, there must be a contract or other written agreement that stipulates the sponsor will pay. For federally-funded research, there may be a national or agency compensation program.)</w:t>
            </w:r>
          </w:p>
        </w:tc>
        <w:tc>
          <w:tcPr>
            <w:tcW w:w="216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58" w:name="__Fieldmark__3985_345164341"/>
            <w:bookmarkStart w:id="559" w:name="__Fieldmark__3752_1768282900"/>
            <w:bookmarkEnd w:id="558"/>
            <w:bookmarkEnd w:id="559"/>
          </w:p>
        </w:tc>
        <w:tc>
          <w:tcPr>
            <w:tcW w:w="2161"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Other. Explain: </w:t>
            </w:r>
            <w:r>
              <w:fldChar w:fldCharType="begin">
                <w:ffData>
                  <w:name w:val="__Fieldmark__3764_17"/>
                  <w:enabled/>
                  <w:calcOnExit w:val="0"/>
                  <w:textInput/>
                </w:ffData>
              </w:fldChar>
            </w:r>
            <w:r>
              <w:instrText>FORMTEXT</w:instrText>
            </w:r>
            <w:r>
              <w:fldChar w:fldCharType="separate"/>
            </w:r>
            <w:bookmarkStart w:id="560" w:name="__Fieldmark__3991_345164341"/>
            <w:bookmarkStart w:id="561" w:name="__Fieldmark__3764_1768282900"/>
            <w:bookmarkEnd w:id="560"/>
            <w:bookmarkEnd w:id="561"/>
            <w:r>
              <w:t>     </w:t>
            </w:r>
            <w:bookmarkStart w:id="562" w:name="__Fieldmark__3991_3451643411"/>
            <w:bookmarkEnd w:id="562"/>
            <w:r>
              <w:fldChar w:fldCharType="end"/>
            </w:r>
          </w:p>
        </w:tc>
      </w:tr>
    </w:tbl>
    <w:p w:rsidR="00B94DF7" w:rsidRDefault="00B94DF7">
      <w:pPr>
        <w:pStyle w:val="ListParagraph"/>
        <w:spacing w:after="0"/>
        <w:ind w:left="180"/>
      </w:pPr>
    </w:p>
    <w:p w:rsidR="00B94DF7" w:rsidRDefault="00B94DF7">
      <w:pPr>
        <w:pStyle w:val="ListParagraph"/>
        <w:spacing w:after="0"/>
        <w:ind w:left="180"/>
      </w:pPr>
    </w:p>
    <w:p w:rsidR="00B94DF7" w:rsidRDefault="0063417F">
      <w:pPr>
        <w:spacing w:after="0"/>
      </w:pPr>
      <w:r>
        <w:rPr>
          <w:b/>
          <w:sz w:val="28"/>
        </w:rPr>
        <w:t>BENEFITS</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600"/>
        <w:gridCol w:w="3600"/>
        <w:gridCol w:w="3600"/>
      </w:tblGrid>
      <w:tr w:rsidR="00B94DF7">
        <w:trPr>
          <w:trHeight w:val="688"/>
        </w:trPr>
        <w:tc>
          <w:tcPr>
            <w:tcW w:w="3600"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33.</w:t>
            </w:r>
          </w:p>
        </w:tc>
        <w:tc>
          <w:tcPr>
            <w:tcW w:w="7200" w:type="dxa"/>
            <w:gridSpan w:val="2"/>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Indicate the reasonably foreseeable benefits to the subject or others: </w:t>
            </w:r>
          </w:p>
          <w:p w:rsidR="00B94DF7" w:rsidRDefault="0063417F">
            <w:pPr>
              <w:pStyle w:val="ListParagraph"/>
              <w:spacing w:after="0" w:line="100" w:lineRule="atLeast"/>
              <w:ind w:left="0"/>
            </w:pPr>
            <w:r>
              <w:rPr>
                <w:b/>
                <w:sz w:val="22"/>
                <w:szCs w:val="22"/>
              </w:rPr>
              <w:t>*Note: compensation/reimbursement is not a benefit</w:t>
            </w:r>
          </w:p>
        </w:tc>
      </w:tr>
      <w:tr w:rsidR="00B94DF7">
        <w:trPr>
          <w:trHeight w:val="384"/>
        </w:trPr>
        <w:tc>
          <w:tcPr>
            <w:tcW w:w="360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63" w:name="__Fieldmark__4018_345164341"/>
            <w:bookmarkStart w:id="564" w:name="__Fieldmark__3825_1768282900"/>
            <w:bookmarkEnd w:id="563"/>
            <w:bookmarkEnd w:id="564"/>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Prospect of direct benefit to subject. Explain: </w:t>
            </w:r>
            <w:r>
              <w:fldChar w:fldCharType="begin">
                <w:ffData>
                  <w:name w:val="__Fieldmark__3837_17"/>
                  <w:enabled/>
                  <w:calcOnExit w:val="0"/>
                  <w:textInput/>
                </w:ffData>
              </w:fldChar>
            </w:r>
            <w:r>
              <w:instrText>FORMTEXT</w:instrText>
            </w:r>
            <w:r>
              <w:fldChar w:fldCharType="separate"/>
            </w:r>
            <w:bookmarkStart w:id="565" w:name="__Fieldmark__4028_345164341"/>
            <w:bookmarkStart w:id="566" w:name="__Fieldmark__3837_1768282900"/>
            <w:bookmarkEnd w:id="565"/>
            <w:bookmarkEnd w:id="566"/>
            <w:r>
              <w:rPr>
                <w:sz w:val="22"/>
                <w:szCs w:val="22"/>
              </w:rPr>
              <w:t>     </w:t>
            </w:r>
            <w:bookmarkStart w:id="567" w:name="__Fieldmark__4028_3451643411"/>
            <w:bookmarkEnd w:id="567"/>
            <w:r>
              <w:fldChar w:fldCharType="end"/>
            </w:r>
          </w:p>
        </w:tc>
      </w:tr>
      <w:tr w:rsidR="00B94DF7">
        <w:trPr>
          <w:trHeight w:val="393"/>
        </w:trPr>
        <w:tc>
          <w:tcPr>
            <w:tcW w:w="360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fldChar w:fldCharType="end"/>
            </w:r>
            <w:bookmarkStart w:id="568" w:name="__Fieldmark__4033_345164341"/>
            <w:bookmarkStart w:id="569" w:name="__Fieldmark__3845_1768282900"/>
            <w:bookmarkEnd w:id="568"/>
            <w:bookmarkEnd w:id="569"/>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No prospect of direct benefit but likely to yield generalizable knowledge.</w:t>
            </w:r>
          </w:p>
        </w:tc>
      </w:tr>
      <w:tr w:rsidR="00B94DF7">
        <w:tc>
          <w:tcPr>
            <w:tcW w:w="360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70" w:name="__Fieldmark__4043_345164341"/>
            <w:bookmarkStart w:id="571" w:name="__Fieldmark__3854_1768282900"/>
            <w:bookmarkEnd w:id="570"/>
            <w:bookmarkEnd w:id="571"/>
          </w:p>
        </w:tc>
        <w:tc>
          <w:tcPr>
            <w:tcW w:w="3600" w:type="dxa"/>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Other: </w:t>
            </w:r>
            <w:r>
              <w:fldChar w:fldCharType="begin">
                <w:ffData>
                  <w:name w:val="__Fieldmark__3866_17"/>
                  <w:enabled/>
                  <w:calcOnExit w:val="0"/>
                  <w:textInput/>
                </w:ffData>
              </w:fldChar>
            </w:r>
            <w:r>
              <w:instrText>FORMTEXT</w:instrText>
            </w:r>
            <w:r>
              <w:fldChar w:fldCharType="separate"/>
            </w:r>
            <w:bookmarkStart w:id="572" w:name="__Fieldmark__4053_345164341"/>
            <w:bookmarkStart w:id="573" w:name="__Fieldmark__3866_1768282900"/>
            <w:bookmarkEnd w:id="572"/>
            <w:bookmarkEnd w:id="573"/>
            <w:r>
              <w:rPr>
                <w:sz w:val="22"/>
                <w:szCs w:val="22"/>
              </w:rPr>
              <w:t>     </w:t>
            </w:r>
            <w:bookmarkStart w:id="574" w:name="__Fieldmark__4053_3451643411"/>
            <w:bookmarkEnd w:id="574"/>
            <w:r>
              <w:fldChar w:fldCharType="end"/>
            </w:r>
          </w:p>
        </w:tc>
      </w:tr>
    </w:tbl>
    <w:p w:rsidR="00B94DF7" w:rsidRDefault="00B94DF7">
      <w:pPr>
        <w:spacing w:after="0"/>
      </w:pPr>
    </w:p>
    <w:p w:rsidR="00B94DF7" w:rsidRDefault="00B94DF7">
      <w:pPr>
        <w:spacing w:after="0"/>
      </w:pPr>
    </w:p>
    <w:p w:rsidR="00B94DF7" w:rsidRDefault="0063417F">
      <w:pPr>
        <w:spacing w:after="0"/>
      </w:pPr>
      <w:r>
        <w:rPr>
          <w:b/>
          <w:sz w:val="28"/>
        </w:rPr>
        <w:t>SAFETY and DATA MONITORING</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0"/>
        <w:gridCol w:w="2160"/>
        <w:gridCol w:w="2160"/>
        <w:gridCol w:w="2160"/>
        <w:gridCol w:w="2160"/>
      </w:tblGrid>
      <w:tr w:rsidR="00B94DF7">
        <w:trPr>
          <w:trHeight w:val="418"/>
        </w:trPr>
        <w:tc>
          <w:tcPr>
            <w:tcW w:w="2160"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34.</w:t>
            </w:r>
          </w:p>
        </w:tc>
        <w:tc>
          <w:tcPr>
            <w:tcW w:w="8640"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Who will review this study for safety, data integrity, and adherence to the protocol?</w:t>
            </w:r>
          </w:p>
        </w:tc>
      </w:tr>
      <w:tr w:rsidR="00B94DF7">
        <w:trPr>
          <w:trHeight w:val="393"/>
        </w:trPr>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fldChar w:fldCharType="end"/>
            </w:r>
            <w:bookmarkStart w:id="575" w:name="__Fieldmark__4077_345164341"/>
            <w:bookmarkStart w:id="576" w:name="__Fieldmark__3900_1768282900"/>
            <w:bookmarkEnd w:id="575"/>
            <w:bookmarkEnd w:id="576"/>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Principal Investigator</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77" w:name="__Fieldmark__4087_345164341"/>
            <w:bookmarkStart w:id="578" w:name="__Fieldmark__3909_1768282900"/>
            <w:bookmarkEnd w:id="577"/>
            <w:bookmarkEnd w:id="578"/>
          </w:p>
        </w:tc>
        <w:tc>
          <w:tcPr>
            <w:tcW w:w="216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Data Monitoring Committee</w:t>
            </w:r>
          </w:p>
        </w:tc>
      </w:tr>
      <w:tr w:rsidR="00B94DF7">
        <w:trPr>
          <w:trHeight w:val="357"/>
        </w:trPr>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79" w:name="__Fieldmark__4097_345164341"/>
            <w:bookmarkStart w:id="580" w:name="__Fieldmark__3918_1768282900"/>
            <w:bookmarkEnd w:id="579"/>
            <w:bookmarkEnd w:id="580"/>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Independent Monitor</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Box>
                </w:ffData>
              </w:fldChar>
            </w:r>
            <w:r>
              <w:instrText>FORMCHECKBOX</w:instrText>
            </w:r>
            <w:r>
              <w:fldChar w:fldCharType="end"/>
            </w:r>
            <w:bookmarkStart w:id="581" w:name="__Fieldmark__4107_345164341"/>
            <w:bookmarkStart w:id="582" w:name="__Fieldmark__3927_1768282900"/>
            <w:bookmarkEnd w:id="581"/>
            <w:bookmarkEnd w:id="582"/>
          </w:p>
        </w:tc>
        <w:tc>
          <w:tcPr>
            <w:tcW w:w="216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Data Safety Monitoring Board</w:t>
            </w:r>
          </w:p>
        </w:tc>
      </w:tr>
      <w:tr w:rsidR="00B94DF7">
        <w:trPr>
          <w:trHeight w:val="393"/>
        </w:trPr>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fldChar w:fldCharType="begin">
                <w:ffData>
                  <w:name w:val=""/>
                  <w:enabled/>
                  <w:calcOnExit w:val="0"/>
                  <w:checkBox>
                    <w:sizeAuto/>
                    <w:default w:val="0"/>
                    <w:checked/>
                  </w:checkBox>
                </w:ffData>
              </w:fldChar>
            </w:r>
            <w:r>
              <w:instrText>FORMCHECKBOX</w:instrText>
            </w:r>
            <w:r>
              <w:fldChar w:fldCharType="end"/>
            </w:r>
            <w:bookmarkStart w:id="583" w:name="__Fieldmark__4117_345164341"/>
            <w:bookmarkStart w:id="584" w:name="__Fieldmark__3936_1768282900"/>
            <w:bookmarkEnd w:id="583"/>
            <w:bookmarkEnd w:id="584"/>
          </w:p>
        </w:tc>
        <w:tc>
          <w:tcPr>
            <w:tcW w:w="6480"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Other: </w:t>
            </w:r>
            <w:r>
              <w:fldChar w:fldCharType="begin">
                <w:ffData>
                  <w:name w:val="__Fieldmark__3949_17"/>
                  <w:enabled/>
                  <w:calcOnExit w:val="0"/>
                  <w:textInput/>
                </w:ffData>
              </w:fldChar>
            </w:r>
            <w:r>
              <w:instrText>FORMTEXT</w:instrText>
            </w:r>
            <w:r>
              <w:fldChar w:fldCharType="separate"/>
            </w:r>
            <w:bookmarkStart w:id="585" w:name="__Fieldmark__4129_345164341"/>
            <w:bookmarkStart w:id="586" w:name="__Fieldmark__3949_1768282900"/>
            <w:bookmarkEnd w:id="585"/>
            <w:bookmarkEnd w:id="586"/>
            <w:r>
              <w:rPr>
                <w:sz w:val="22"/>
                <w:szCs w:val="22"/>
              </w:rPr>
              <w:t>Dr. Poor, the Faculty Adviser.</w:t>
            </w:r>
            <w:bookmarkStart w:id="587" w:name="__Fieldmark__4129_3451643411"/>
            <w:bookmarkEnd w:id="587"/>
            <w:r>
              <w:fldChar w:fldCharType="end"/>
            </w:r>
          </w:p>
        </w:tc>
      </w:tr>
      <w:tr w:rsidR="00B94DF7">
        <w:tc>
          <w:tcPr>
            <w:tcW w:w="2160"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40" w:type="dxa"/>
            <w:gridSpan w:val="4"/>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Provide a general description of the data and safety monitoring plan: </w:t>
            </w:r>
            <w:r>
              <w:fldChar w:fldCharType="begin">
                <w:ffData>
                  <w:name w:val="__Fieldmark__3969_17"/>
                  <w:enabled/>
                  <w:calcOnExit w:val="0"/>
                  <w:textInput/>
                </w:ffData>
              </w:fldChar>
            </w:r>
            <w:r>
              <w:instrText>FORMTEXT</w:instrText>
            </w:r>
            <w:r>
              <w:fldChar w:fldCharType="separate"/>
            </w:r>
            <w:bookmarkStart w:id="588" w:name="__Fieldmark__4155_345164341"/>
            <w:bookmarkStart w:id="589" w:name="__Fieldmark__3969_1768282900"/>
            <w:bookmarkEnd w:id="588"/>
            <w:bookmarkEnd w:id="589"/>
            <w:r>
              <w:rPr>
                <w:sz w:val="22"/>
                <w:szCs w:val="22"/>
              </w:rPr>
              <w:t xml:space="preserve">Consent forms which contain the participants names will be stored under lock and key with the Faculty Adviser and will only be accessible to him. Consent forms will not be able to be linked to any of the data collected. Data collected will be assigned to a random code via the software and will not record any identifiable information of the participant. The random code is only used so that tests on multiple devices can be stored together so that an accurate aggregate data-set can be created. The data collected will be stored in password protected files. The data will be destroyed after the completion of the project and publication, in no more than 2 years. The random code cannot be linked to the subject in any way. Information in the form of an electronic exit survey will collect information such as age, gender, major, and other non-identifiable information (Likert scale and ranking of devices as well as prior experience or impairments related to the study). This information will be linked to a random code via software and will be then stored on a secure Baylor server. There will be no other copies of this information. </w:t>
            </w:r>
            <w:bookmarkStart w:id="590" w:name="__Fieldmark__4155_3451643411"/>
            <w:bookmarkEnd w:id="590"/>
            <w:r>
              <w:fldChar w:fldCharType="end"/>
            </w:r>
          </w:p>
          <w:p w:rsidR="00B94DF7" w:rsidRDefault="00B94DF7">
            <w:pPr>
              <w:pStyle w:val="ListParagraph"/>
              <w:spacing w:after="0" w:line="100" w:lineRule="atLeast"/>
              <w:ind w:left="0"/>
            </w:pPr>
          </w:p>
          <w:p w:rsidR="00B94DF7" w:rsidRDefault="00B94DF7">
            <w:pPr>
              <w:pStyle w:val="ListParagraph"/>
              <w:spacing w:after="0" w:line="100" w:lineRule="atLeast"/>
              <w:ind w:left="0"/>
            </w:pPr>
          </w:p>
        </w:tc>
      </w:tr>
    </w:tbl>
    <w:p w:rsidR="00B94DF7" w:rsidRDefault="00B94DF7">
      <w:pPr>
        <w:spacing w:after="0"/>
      </w:pPr>
    </w:p>
    <w:p w:rsidR="00B94DF7" w:rsidRDefault="00B94DF7">
      <w:pPr>
        <w:spacing w:after="0"/>
      </w:pPr>
    </w:p>
    <w:p w:rsidR="00B94DF7" w:rsidRDefault="0063417F">
      <w:pPr>
        <w:spacing w:after="0"/>
      </w:pPr>
      <w:r>
        <w:rPr>
          <w:b/>
          <w:sz w:val="28"/>
        </w:rPr>
        <w:t>PRIVACY/CONFIDENTIALITY</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77"/>
        <w:gridCol w:w="2177"/>
        <w:gridCol w:w="2178"/>
        <w:gridCol w:w="2177"/>
        <w:gridCol w:w="2178"/>
      </w:tblGrid>
      <w:tr w:rsidR="00B94DF7">
        <w:trPr>
          <w:trHeight w:val="627"/>
        </w:trPr>
        <w:tc>
          <w:tcPr>
            <w:tcW w:w="2177"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35.</w:t>
            </w:r>
          </w:p>
        </w:tc>
        <w:tc>
          <w:tcPr>
            <w:tcW w:w="8710"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Check the identifiers that will be collected at </w:t>
            </w:r>
            <w:r>
              <w:rPr>
                <w:u w:val="single"/>
              </w:rPr>
              <w:t>any point</w:t>
            </w:r>
            <w:r>
              <w:t xml:space="preserve"> in the research, even if they will be destroyed at a later time.</w:t>
            </w:r>
          </w:p>
        </w:tc>
      </w:tr>
      <w:tr w:rsidR="00B94DF7">
        <w:trPr>
          <w:trHeight w:val="350"/>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591" w:name="__Fieldmark__4182_345164341"/>
            <w:bookmarkStart w:id="592" w:name="__Fieldmark__4017_1768282900"/>
            <w:bookmarkEnd w:id="591"/>
            <w:bookmarkEnd w:id="592"/>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Names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593" w:name="__Fieldmark__4190_345164341"/>
            <w:bookmarkStart w:id="594" w:name="__Fieldmark__4026_1768282900"/>
            <w:bookmarkEnd w:id="593"/>
            <w:bookmarkEnd w:id="594"/>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Telephone or fax numbers</w:t>
            </w:r>
          </w:p>
        </w:tc>
      </w:tr>
      <w:tr w:rsidR="00B94DF7">
        <w:trPr>
          <w:trHeight w:val="890"/>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595" w:name="__Fieldmark__4198_345164341"/>
            <w:bookmarkStart w:id="596" w:name="__Fieldmark__4035_1768282900"/>
            <w:bookmarkEnd w:id="595"/>
            <w:bookmarkEnd w:id="596"/>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Any geographical subdivision smaller than a state, including street address, city, county, precinct, and zip code</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597" w:name="__Fieldmark__4206_345164341"/>
            <w:bookmarkStart w:id="598" w:name="__Fieldmark__4044_1768282900"/>
            <w:bookmarkEnd w:id="597"/>
            <w:bookmarkEnd w:id="598"/>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Any element of a date (except the year) that is directly related to the individual (e.g., birth date, diagnosis date, admission date, etc.)</w:t>
            </w:r>
          </w:p>
        </w:tc>
      </w:tr>
      <w:tr w:rsidR="00B94DF7">
        <w:trPr>
          <w:trHeight w:val="432"/>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599" w:name="__Fieldmark__4214_345164341"/>
            <w:bookmarkStart w:id="600" w:name="__Fieldmark__4053_1768282900"/>
            <w:bookmarkEnd w:id="599"/>
            <w:bookmarkEnd w:id="600"/>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E-mail addresses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01" w:name="__Fieldmark__4222_345164341"/>
            <w:bookmarkStart w:id="602" w:name="__Fieldmark__4062_1768282900"/>
            <w:bookmarkEnd w:id="601"/>
            <w:bookmarkEnd w:id="602"/>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Social security numbers</w:t>
            </w:r>
          </w:p>
        </w:tc>
      </w:tr>
      <w:tr w:rsidR="00B94DF7">
        <w:trPr>
          <w:trHeight w:val="432"/>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03" w:name="__Fieldmark__4230_345164341"/>
            <w:bookmarkStart w:id="604" w:name="__Fieldmark__4071_1768282900"/>
            <w:bookmarkEnd w:id="603"/>
            <w:bookmarkEnd w:id="604"/>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Medical record numbers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05" w:name="__Fieldmark__4238_345164341"/>
            <w:bookmarkStart w:id="606" w:name="__Fieldmark__4080_1768282900"/>
            <w:bookmarkEnd w:id="605"/>
            <w:bookmarkEnd w:id="606"/>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Health plan beneficiary numbers</w:t>
            </w:r>
          </w:p>
        </w:tc>
      </w:tr>
      <w:tr w:rsidR="00B94DF7">
        <w:trPr>
          <w:trHeight w:val="432"/>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07" w:name="__Fieldmark__4246_345164341"/>
            <w:bookmarkStart w:id="608" w:name="__Fieldmark__4089_1768282900"/>
            <w:bookmarkEnd w:id="607"/>
            <w:bookmarkEnd w:id="608"/>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Account numbers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09" w:name="__Fieldmark__4256_345164341"/>
            <w:bookmarkStart w:id="610" w:name="__Fieldmark__4098_1768282900"/>
            <w:bookmarkEnd w:id="609"/>
            <w:bookmarkEnd w:id="610"/>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Certificate/license numbers</w:t>
            </w:r>
          </w:p>
        </w:tc>
      </w:tr>
      <w:tr w:rsidR="00B94DF7">
        <w:trPr>
          <w:trHeight w:val="683"/>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11" w:name="__Fieldmark__4266_345164341"/>
            <w:bookmarkStart w:id="612" w:name="__Fieldmark__4107_1768282900"/>
            <w:bookmarkEnd w:id="611"/>
            <w:bookmarkEnd w:id="612"/>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Vehicle identifiers and serial numbers, including license plates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13" w:name="__Fieldmark__4276_345164341"/>
            <w:bookmarkStart w:id="614" w:name="__Fieldmark__4116_1768282900"/>
            <w:bookmarkEnd w:id="613"/>
            <w:bookmarkEnd w:id="614"/>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sz w:val="23"/>
                <w:szCs w:val="23"/>
              </w:rPr>
              <w:t>Biometric identifiers, including fingerprints and voiceprints</w:t>
            </w:r>
          </w:p>
        </w:tc>
      </w:tr>
      <w:tr w:rsidR="00B94DF7">
        <w:trPr>
          <w:trHeight w:val="611"/>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15" w:name="__Fieldmark__4286_345164341"/>
            <w:bookmarkStart w:id="616" w:name="__Fieldmark__4125_1768282900"/>
            <w:bookmarkEnd w:id="615"/>
            <w:bookmarkEnd w:id="616"/>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URLs (web universal resource locators)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17" w:name="__Fieldmark__4294_345164341"/>
            <w:bookmarkStart w:id="618" w:name="__Fieldmark__4134_1768282900"/>
            <w:bookmarkEnd w:id="617"/>
            <w:bookmarkEnd w:id="618"/>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Any other unique identifying number, characteristic, or code</w:t>
            </w:r>
          </w:p>
        </w:tc>
      </w:tr>
      <w:tr w:rsidR="00B94DF7">
        <w:trPr>
          <w:trHeight w:val="620"/>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19" w:name="__Fieldmark__4302_345164341"/>
            <w:bookmarkStart w:id="620" w:name="__Fieldmark__4143_1768282900"/>
            <w:bookmarkEnd w:id="619"/>
            <w:bookmarkEnd w:id="620"/>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Full face photographic images and any comparable images</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21" w:name="__Fieldmark__4310_345164341"/>
            <w:bookmarkStart w:id="622" w:name="__Fieldmark__4152_1768282900"/>
            <w:bookmarkEnd w:id="621"/>
            <w:bookmarkEnd w:id="622"/>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No identifiers collected</w:t>
            </w:r>
          </w:p>
        </w:tc>
      </w:tr>
      <w:tr w:rsidR="00B94DF7">
        <w:trPr>
          <w:trHeight w:val="611"/>
        </w:trPr>
        <w:tc>
          <w:tcPr>
            <w:tcW w:w="2177"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How long will the identifiers be kept? </w:t>
            </w:r>
            <w:r>
              <w:fldChar w:fldCharType="begin">
                <w:ffData>
                  <w:name w:val="__Fieldmark__4165_17"/>
                  <w:enabled/>
                  <w:calcOnExit w:val="0"/>
                  <w:textInput/>
                </w:ffData>
              </w:fldChar>
            </w:r>
            <w:r>
              <w:instrText>FORMTEXT</w:instrText>
            </w:r>
            <w:r>
              <w:fldChar w:fldCharType="separate"/>
            </w:r>
            <w:bookmarkStart w:id="623" w:name="__Fieldmark__4319_345164341"/>
            <w:bookmarkStart w:id="624" w:name="__Fieldmark__4165_1768282900"/>
            <w:bookmarkEnd w:id="623"/>
            <w:bookmarkEnd w:id="624"/>
            <w:r>
              <w:t>The names of the participants are obtained in the consent form only. These files will be destroyed in no more than 2 years after completion of the project and publication.</w:t>
            </w:r>
            <w:bookmarkStart w:id="625" w:name="__Fieldmark__4319_3451643411"/>
            <w:bookmarkEnd w:id="625"/>
            <w:r>
              <w:fldChar w:fldCharType="end"/>
            </w:r>
          </w:p>
        </w:tc>
      </w:tr>
      <w:tr w:rsidR="00B94DF7">
        <w:trPr>
          <w:trHeight w:val="530"/>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36.</w:t>
            </w:r>
          </w:p>
          <w:p w:rsidR="00B94DF7" w:rsidRDefault="00B94DF7">
            <w:pPr>
              <w:pStyle w:val="ListParagraph"/>
              <w:spacing w:after="0" w:line="100" w:lineRule="atLeast"/>
              <w:ind w:left="0"/>
              <w:jc w:val="center"/>
            </w:pP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Will a coding system* be used?</w:t>
            </w:r>
          </w:p>
        </w:tc>
        <w:tc>
          <w:tcPr>
            <w:tcW w:w="6533"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rPr>
              <w:t xml:space="preserve"> </w:t>
            </w:r>
            <w:r>
              <w:fldChar w:fldCharType="begin">
                <w:ffData>
                  <w:name w:val=""/>
                  <w:enabled/>
                  <w:calcOnExit w:val="0"/>
                  <w:checkBox>
                    <w:sizeAuto/>
                    <w:default w:val="0"/>
                    <w:checked/>
                  </w:checkBox>
                </w:ffData>
              </w:fldChar>
            </w:r>
            <w:r>
              <w:instrText>FORMCHECKBOX</w:instrText>
            </w:r>
            <w:r>
              <w:fldChar w:fldCharType="end"/>
            </w:r>
            <w:bookmarkStart w:id="626" w:name="__Fieldmark__4336_345164341"/>
            <w:bookmarkStart w:id="627" w:name="__Fieldmark__4176_1768282900"/>
            <w:bookmarkEnd w:id="626"/>
            <w:bookmarkEnd w:id="627"/>
            <w:r>
              <w:t xml:space="preserve"> Yes  </w:t>
            </w:r>
            <w:r>
              <w:rPr>
                <w:rFonts w:eastAsia="MS Gothic"/>
              </w:rPr>
              <w:t xml:space="preserve"> </w:t>
            </w:r>
            <w:r>
              <w:fldChar w:fldCharType="begin">
                <w:ffData>
                  <w:name w:val=""/>
                  <w:enabled/>
                  <w:calcOnExit w:val="0"/>
                  <w:checkBox>
                    <w:sizeAuto/>
                    <w:default w:val="0"/>
                  </w:checkBox>
                </w:ffData>
              </w:fldChar>
            </w:r>
            <w:r>
              <w:instrText>FORMCHECKBOX</w:instrText>
            </w:r>
            <w:r>
              <w:fldChar w:fldCharType="end"/>
            </w:r>
            <w:bookmarkStart w:id="628" w:name="__Fieldmark__4340_345164341"/>
            <w:bookmarkStart w:id="629" w:name="__Fieldmark__4186_1768282900"/>
            <w:bookmarkEnd w:id="628"/>
            <w:bookmarkEnd w:id="629"/>
            <w:r>
              <w:t xml:space="preserve"> No</w:t>
            </w:r>
          </w:p>
        </w:tc>
      </w:tr>
      <w:tr w:rsidR="00B94DF7">
        <w:trPr>
          <w:trHeight w:val="53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b/>
              </w:rPr>
              <w:t>If yes</w:t>
            </w:r>
            <w:r>
              <w:t>, will there be a key to the code?</w:t>
            </w:r>
          </w:p>
        </w:tc>
        <w:tc>
          <w:tcPr>
            <w:tcW w:w="6533"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rPr>
              <w:t xml:space="preserve"> </w:t>
            </w:r>
            <w:r>
              <w:fldChar w:fldCharType="begin">
                <w:ffData>
                  <w:name w:val=""/>
                  <w:enabled/>
                  <w:calcOnExit w:val="0"/>
                  <w:checkBox>
                    <w:sizeAuto/>
                    <w:default w:val="0"/>
                  </w:checkBox>
                </w:ffData>
              </w:fldChar>
            </w:r>
            <w:r>
              <w:instrText>FORMCHECKBOX</w:instrText>
            </w:r>
            <w:r>
              <w:fldChar w:fldCharType="end"/>
            </w:r>
            <w:bookmarkStart w:id="630" w:name="__Fieldmark__4352_345164341"/>
            <w:bookmarkStart w:id="631" w:name="__Fieldmark__4198_1768282900"/>
            <w:bookmarkEnd w:id="630"/>
            <w:bookmarkEnd w:id="631"/>
            <w:r>
              <w:t xml:space="preserve"> Yes  </w:t>
            </w:r>
            <w:r>
              <w:rPr>
                <w:rFonts w:eastAsia="MS Gothic"/>
              </w:rPr>
              <w:t xml:space="preserve"> </w:t>
            </w:r>
            <w:r>
              <w:fldChar w:fldCharType="begin">
                <w:ffData>
                  <w:name w:val=""/>
                  <w:enabled/>
                  <w:calcOnExit w:val="0"/>
                  <w:checkBox>
                    <w:sizeAuto/>
                    <w:default w:val="0"/>
                    <w:checked/>
                  </w:checkBox>
                </w:ffData>
              </w:fldChar>
            </w:r>
            <w:r>
              <w:instrText>FORMCHECKBOX</w:instrText>
            </w:r>
            <w:r>
              <w:fldChar w:fldCharType="end"/>
            </w:r>
            <w:bookmarkStart w:id="632" w:name="__Fieldmark__4356_345164341"/>
            <w:bookmarkStart w:id="633" w:name="__Fieldmark__4208_1768282900"/>
            <w:bookmarkEnd w:id="632"/>
            <w:bookmarkEnd w:id="633"/>
            <w:r>
              <w:t xml:space="preserve"> No</w:t>
            </w:r>
          </w:p>
        </w:tc>
      </w:tr>
      <w:tr w:rsidR="00B94DF7">
        <w:trPr>
          <w:trHeight w:val="53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b/>
              </w:rPr>
              <w:t>If yes</w:t>
            </w:r>
            <w:r>
              <w:t>, who will have access to the key?</w:t>
            </w:r>
            <w:r>
              <w:fldChar w:fldCharType="begin">
                <w:ffData>
                  <w:name w:val="__Fieldmark__4222_17"/>
                  <w:enabled/>
                  <w:calcOnExit w:val="0"/>
                  <w:textInput/>
                </w:ffData>
              </w:fldChar>
            </w:r>
            <w:r>
              <w:instrText>FORMTEXT</w:instrText>
            </w:r>
            <w:r>
              <w:fldChar w:fldCharType="separate"/>
            </w:r>
            <w:bookmarkStart w:id="634" w:name="__Fieldmark__4364_345164341"/>
            <w:bookmarkStart w:id="635" w:name="__Fieldmark__4222_1768282900"/>
            <w:bookmarkEnd w:id="634"/>
            <w:bookmarkEnd w:id="635"/>
            <w:r>
              <w:t>     </w:t>
            </w:r>
            <w:bookmarkStart w:id="636" w:name="__Fieldmark__4364_3451643411"/>
            <w:bookmarkEnd w:id="636"/>
            <w:r>
              <w:fldChar w:fldCharType="end"/>
            </w:r>
          </w:p>
        </w:tc>
      </w:tr>
      <w:tr w:rsidR="00B94DF7">
        <w:trPr>
          <w:trHeight w:val="53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How long will the key be kept? </w:t>
            </w:r>
            <w:r>
              <w:fldChar w:fldCharType="begin">
                <w:ffData>
                  <w:name w:val="__Fieldmark__4234_17"/>
                  <w:enabled/>
                  <w:calcOnExit w:val="0"/>
                  <w:textInput/>
                </w:ffData>
              </w:fldChar>
            </w:r>
            <w:r>
              <w:instrText>FORMTEXT</w:instrText>
            </w:r>
            <w:r>
              <w:fldChar w:fldCharType="separate"/>
            </w:r>
            <w:bookmarkStart w:id="637" w:name="__Fieldmark__4370_345164341"/>
            <w:bookmarkStart w:id="638" w:name="__Fieldmark__4234_1768282900"/>
            <w:bookmarkEnd w:id="637"/>
            <w:bookmarkEnd w:id="638"/>
            <w:r>
              <w:t>     </w:t>
            </w:r>
            <w:bookmarkStart w:id="639" w:name="__Fieldmark__4370_3451643411"/>
            <w:bookmarkEnd w:id="639"/>
            <w:r>
              <w:fldChar w:fldCharType="end"/>
            </w:r>
          </w:p>
        </w:tc>
      </w:tr>
      <w:tr w:rsidR="00B94DF7">
        <w:trPr>
          <w:trHeight w:val="710"/>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*For privacy purposes, </w:t>
            </w:r>
            <w:r>
              <w:rPr>
                <w:b/>
              </w:rPr>
              <w:t>coding system means</w:t>
            </w:r>
            <w:r>
              <w:t xml:space="preserve"> a random unique ID is assigned to each subject’s data and a separate document (key) is maintained that links the subject to the ID number.</w:t>
            </w:r>
          </w:p>
        </w:tc>
      </w:tr>
      <w:tr w:rsidR="00B94DF7">
        <w:trPr>
          <w:trHeight w:val="440"/>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37.</w:t>
            </w:r>
          </w:p>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Where will the data be collected /stored? (check all that apply)</w:t>
            </w:r>
          </w:p>
        </w:tc>
      </w:tr>
      <w:tr w:rsidR="00B94DF7">
        <w:trPr>
          <w:trHeight w:val="629"/>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640" w:name="__Fieldmark__4388_345164341"/>
            <w:bookmarkStart w:id="641" w:name="__Fieldmark__4247_1768282900"/>
            <w:bookmarkEnd w:id="640"/>
            <w:bookmarkEnd w:id="641"/>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On paper</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42" w:name="__Fieldmark__4396_345164341"/>
            <w:bookmarkStart w:id="643" w:name="__Fieldmark__4256_1768282900"/>
            <w:bookmarkEnd w:id="642"/>
            <w:bookmarkEnd w:id="643"/>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Mobile device (e.g., flash-drive, external hard drive, tablet, etc.)</w:t>
            </w:r>
          </w:p>
        </w:tc>
      </w:tr>
      <w:tr w:rsidR="00B94DF7">
        <w:trPr>
          <w:trHeight w:val="746"/>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644" w:name="__Fieldmark__4404_345164341"/>
            <w:bookmarkStart w:id="645" w:name="__Fieldmark__4265_1768282900"/>
            <w:bookmarkEnd w:id="644"/>
            <w:bookmarkEnd w:id="645"/>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Computer: </w:t>
            </w:r>
            <w:r>
              <w:fldChar w:fldCharType="begin">
                <w:ffData>
                  <w:name w:val=""/>
                  <w:enabled/>
                  <w:calcOnExit w:val="0"/>
                  <w:checkBox>
                    <w:sizeAuto/>
                    <w:default w:val="0"/>
                  </w:checkBox>
                </w:ffData>
              </w:fldChar>
            </w:r>
            <w:r>
              <w:instrText>FORMCHECKBOX</w:instrText>
            </w:r>
            <w:r>
              <w:fldChar w:fldCharType="end"/>
            </w:r>
            <w:bookmarkStart w:id="646" w:name="__Fieldmark__4409_345164341"/>
            <w:bookmarkStart w:id="647" w:name="__Fieldmark__4274_1768282900"/>
            <w:bookmarkEnd w:id="646"/>
            <w:bookmarkEnd w:id="647"/>
            <w:r>
              <w:t>Stand-alone</w:t>
            </w:r>
          </w:p>
          <w:p w:rsidR="00B94DF7" w:rsidRDefault="0063417F">
            <w:pPr>
              <w:pStyle w:val="ListParagraph"/>
              <w:spacing w:after="0" w:line="100" w:lineRule="atLeast"/>
              <w:ind w:left="-18"/>
            </w:pPr>
            <w:r>
              <w:t xml:space="preserve">                  </w:t>
            </w:r>
            <w:r>
              <w:fldChar w:fldCharType="begin">
                <w:ffData>
                  <w:name w:val=""/>
                  <w:enabled/>
                  <w:calcOnExit w:val="0"/>
                  <w:checkBox>
                    <w:sizeAuto/>
                    <w:default w:val="0"/>
                    <w:checked/>
                  </w:checkBox>
                </w:ffData>
              </w:fldChar>
            </w:r>
            <w:r>
              <w:instrText>FORMCHECKBOX</w:instrText>
            </w:r>
            <w:r>
              <w:fldChar w:fldCharType="end"/>
            </w:r>
            <w:bookmarkStart w:id="648" w:name="__Fieldmark__4413_345164341"/>
            <w:bookmarkStart w:id="649" w:name="__Fieldmark__4284_1768282900"/>
            <w:bookmarkEnd w:id="648"/>
            <w:bookmarkEnd w:id="649"/>
            <w:r>
              <w:t xml:space="preserve"> Networked</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650" w:name="__Fieldmark__4418_345164341"/>
            <w:bookmarkStart w:id="651" w:name="__Fieldmark__4293_1768282900"/>
            <w:bookmarkEnd w:id="650"/>
            <w:bookmarkEnd w:id="651"/>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Cloud. Specify service/vendor:</w:t>
            </w:r>
            <w:r w:rsidR="00F35925">
              <w:t xml:space="preserve"> </w:t>
            </w:r>
            <w:r>
              <w:fldChar w:fldCharType="begin">
                <w:ffData>
                  <w:name w:val="__Fieldmark__4305_17"/>
                  <w:enabled/>
                  <w:calcOnExit w:val="0"/>
                  <w:textInput/>
                </w:ffData>
              </w:fldChar>
            </w:r>
            <w:r>
              <w:instrText>FORMTEXT</w:instrText>
            </w:r>
            <w:r>
              <w:fldChar w:fldCharType="separate"/>
            </w:r>
            <w:bookmarkStart w:id="652" w:name="__Fieldmark__4424_345164341"/>
            <w:bookmarkStart w:id="653" w:name="__Fieldmark__4305_1768282900"/>
            <w:bookmarkEnd w:id="652"/>
            <w:bookmarkEnd w:id="653"/>
            <w:r>
              <w:t>Secure Baylor server.</w:t>
            </w:r>
            <w:bookmarkStart w:id="654" w:name="__Fieldmark__4424_3451643411"/>
            <w:bookmarkEnd w:id="654"/>
            <w:r>
              <w:fldChar w:fldCharType="end"/>
            </w:r>
          </w:p>
        </w:tc>
      </w:tr>
      <w:tr w:rsidR="00B94DF7">
        <w:trPr>
          <w:trHeight w:val="584"/>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38.</w:t>
            </w:r>
          </w:p>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How will confidentiality of the data be maintained? (check all that apply.)</w:t>
            </w:r>
          </w:p>
        </w:tc>
      </w:tr>
      <w:tr w:rsidR="00B94DF7">
        <w:trPr>
          <w:trHeight w:val="432"/>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655" w:name="__Fieldmark__4437_345164341"/>
            <w:bookmarkStart w:id="656" w:name="__Fieldmark__4315_1768282900"/>
            <w:bookmarkEnd w:id="655"/>
            <w:bookmarkEnd w:id="656"/>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Locked cabinet</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657" w:name="__Fieldmark__4445_345164341"/>
            <w:bookmarkStart w:id="658" w:name="__Fieldmark__4324_1768282900"/>
            <w:bookmarkEnd w:id="657"/>
            <w:bookmarkEnd w:id="658"/>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Password protected files </w:t>
            </w:r>
          </w:p>
        </w:tc>
      </w:tr>
      <w:tr w:rsidR="00B94DF7">
        <w:trPr>
          <w:trHeight w:val="432"/>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659" w:name="__Fieldmark__4453_345164341"/>
            <w:bookmarkStart w:id="660" w:name="__Fieldmark__4333_1768282900"/>
            <w:bookmarkEnd w:id="659"/>
            <w:bookmarkEnd w:id="660"/>
          </w:p>
        </w:tc>
        <w:tc>
          <w:tcPr>
            <w:tcW w:w="21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Encryption</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661" w:name="__Fieldmark__4461_345164341"/>
            <w:bookmarkStart w:id="662" w:name="__Fieldmark__4342_1768282900"/>
            <w:bookmarkEnd w:id="661"/>
            <w:bookmarkEnd w:id="662"/>
          </w:p>
        </w:tc>
        <w:tc>
          <w:tcPr>
            <w:tcW w:w="2178"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Explain: </w:t>
            </w:r>
            <w:r>
              <w:fldChar w:fldCharType="begin">
                <w:ffData>
                  <w:name w:val="__Fieldmark__4354_17"/>
                  <w:enabled/>
                  <w:calcOnExit w:val="0"/>
                  <w:textInput/>
                </w:ffData>
              </w:fldChar>
            </w:r>
            <w:r>
              <w:instrText>FORMTEXT</w:instrText>
            </w:r>
            <w:r>
              <w:fldChar w:fldCharType="separate"/>
            </w:r>
            <w:bookmarkStart w:id="663" w:name="__Fieldmark__4467_345164341"/>
            <w:bookmarkStart w:id="664" w:name="__Fieldmark__4354_1768282900"/>
            <w:bookmarkEnd w:id="663"/>
            <w:bookmarkEnd w:id="664"/>
            <w:r>
              <w:t>The consent forms cannot be matched to the data collected. Data will be matched to a random code generated by the software and not the subject in any way.</w:t>
            </w:r>
            <w:bookmarkStart w:id="665" w:name="__Fieldmark__4467_3451643411"/>
            <w:bookmarkEnd w:id="665"/>
            <w:r>
              <w:fldChar w:fldCharType="end"/>
            </w:r>
          </w:p>
        </w:tc>
      </w:tr>
      <w:tr w:rsidR="00B94DF7">
        <w:trPr>
          <w:trHeight w:val="539"/>
        </w:trPr>
        <w:tc>
          <w:tcPr>
            <w:tcW w:w="2177"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39.</w:t>
            </w:r>
          </w:p>
        </w:tc>
        <w:tc>
          <w:tcPr>
            <w:tcW w:w="21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Will data be shared with others outside of the study?</w:t>
            </w:r>
          </w:p>
        </w:tc>
        <w:tc>
          <w:tcPr>
            <w:tcW w:w="6533"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666" w:name="__Fieldmark__4482_345164341"/>
            <w:bookmarkStart w:id="667" w:name="__Fieldmark__4365_1768282900"/>
            <w:bookmarkEnd w:id="666"/>
            <w:bookmarkEnd w:id="667"/>
            <w:r>
              <w:t xml:space="preserve"> Yes </w:t>
            </w:r>
          </w:p>
          <w:p w:rsidR="00B94DF7" w:rsidRDefault="0063417F">
            <w:pPr>
              <w:pStyle w:val="ListParagraph"/>
              <w:spacing w:after="0" w:line="100" w:lineRule="atLeast"/>
              <w:ind w:left="-18"/>
            </w:pPr>
            <w:r>
              <w:t xml:space="preserve"> </w:t>
            </w:r>
            <w:r>
              <w:rPr>
                <w:rFonts w:eastAsia="MS Gothic"/>
              </w:rPr>
              <w:t xml:space="preserve"> </w:t>
            </w:r>
            <w:r>
              <w:fldChar w:fldCharType="begin">
                <w:ffData>
                  <w:name w:val=""/>
                  <w:enabled/>
                  <w:calcOnExit w:val="0"/>
                  <w:checkBox>
                    <w:sizeAuto/>
                    <w:default w:val="0"/>
                    <w:checked/>
                  </w:checkBox>
                </w:ffData>
              </w:fldChar>
            </w:r>
            <w:r>
              <w:instrText>FORMCHECKBOX</w:instrText>
            </w:r>
            <w:r>
              <w:fldChar w:fldCharType="end"/>
            </w:r>
            <w:bookmarkStart w:id="668" w:name="__Fieldmark__4488_345164341"/>
            <w:bookmarkStart w:id="669" w:name="__Fieldmark__4376_1768282900"/>
            <w:bookmarkEnd w:id="668"/>
            <w:bookmarkEnd w:id="669"/>
            <w:r>
              <w:t xml:space="preserve"> No</w:t>
            </w:r>
          </w:p>
        </w:tc>
      </w:tr>
      <w:tr w:rsidR="00B94DF7">
        <w:trPr>
          <w:trHeight w:val="539"/>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b/>
                <w:u w:val="single"/>
              </w:rPr>
              <w:t xml:space="preserve">If yes, </w:t>
            </w:r>
            <w:r>
              <w:t xml:space="preserve">identify with whom it will be shared: </w:t>
            </w:r>
            <w:r>
              <w:fldChar w:fldCharType="begin">
                <w:ffData>
                  <w:name w:val="__Fieldmark__4390_17"/>
                  <w:enabled/>
                  <w:calcOnExit w:val="0"/>
                  <w:textInput/>
                </w:ffData>
              </w:fldChar>
            </w:r>
            <w:r>
              <w:instrText>FORMTEXT</w:instrText>
            </w:r>
            <w:r>
              <w:fldChar w:fldCharType="separate"/>
            </w:r>
            <w:bookmarkStart w:id="670" w:name="__Fieldmark__4496_345164341"/>
            <w:bookmarkStart w:id="671" w:name="__Fieldmark__4390_1768282900"/>
            <w:bookmarkEnd w:id="670"/>
            <w:bookmarkEnd w:id="671"/>
            <w:r>
              <w:t>     </w:t>
            </w:r>
            <w:bookmarkStart w:id="672" w:name="__Fieldmark__4496_3451643411"/>
            <w:bookmarkEnd w:id="672"/>
            <w:r>
              <w:fldChar w:fldCharType="end"/>
            </w:r>
          </w:p>
        </w:tc>
      </w:tr>
      <w:tr w:rsidR="00B94DF7">
        <w:trPr>
          <w:trHeight w:val="701"/>
        </w:trPr>
        <w:tc>
          <w:tcPr>
            <w:tcW w:w="2177"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710"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Describe how the data will be transferred and how confidentiality will be maintained (e.g., no identifiers will be sent outside, only aggregated data, etc.) </w:t>
            </w:r>
            <w:r>
              <w:fldChar w:fldCharType="begin">
                <w:ffData>
                  <w:name w:val="__Fieldmark__4410_17"/>
                  <w:enabled/>
                  <w:calcOnExit w:val="0"/>
                  <w:textInput/>
                </w:ffData>
              </w:fldChar>
            </w:r>
            <w:r>
              <w:instrText>FORMTEXT</w:instrText>
            </w:r>
            <w:r>
              <w:fldChar w:fldCharType="separate"/>
            </w:r>
            <w:bookmarkStart w:id="673" w:name="__Fieldmark__4506_345164341"/>
            <w:bookmarkStart w:id="674" w:name="__Fieldmark__4410_1768282900"/>
            <w:bookmarkEnd w:id="673"/>
            <w:bookmarkEnd w:id="674"/>
            <w:r>
              <w:t xml:space="preserve">No identifiers will be shared. The only true identifiers are the names signed on the consent forms which will be kept under lock and key and only accessible to Dr. Poor, the Faculty Adviser. The consent forms cannot be linked to specific data in any way. There is no way to link a subject to the recorded data. The random code used to separate experiments cannot be linked to specific subjects. Any randomly created code's and consent forms will be destroyed after the completion of the project and publication, in no more than 2 years. Data from each experiment will be combined into an aggregate form with no identifiers.  </w:t>
            </w:r>
            <w:bookmarkStart w:id="675" w:name="__Fieldmark__4506_3451643411"/>
            <w:bookmarkEnd w:id="675"/>
            <w:r>
              <w:fldChar w:fldCharType="end"/>
            </w:r>
          </w:p>
        </w:tc>
      </w:tr>
      <w:tr w:rsidR="00B94DF7">
        <w:trPr>
          <w:trHeight w:val="629"/>
        </w:trPr>
        <w:tc>
          <w:tcPr>
            <w:tcW w:w="2177" w:type="dxa"/>
            <w:tcBorders>
              <w:top w:val="single" w:sz="4" w:space="0" w:color="00000A"/>
              <w:left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40.</w:t>
            </w:r>
          </w:p>
        </w:tc>
        <w:tc>
          <w:tcPr>
            <w:tcW w:w="2177"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Is it possible or planned that any data collected for research will be used for other research in the future (including secondary data analysis)?</w:t>
            </w:r>
          </w:p>
        </w:tc>
        <w:tc>
          <w:tcPr>
            <w:tcW w:w="6533" w:type="dxa"/>
            <w:gridSpan w:val="3"/>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fldChar w:fldCharType="begin">
                <w:ffData>
                  <w:name w:val=""/>
                  <w:enabled/>
                  <w:calcOnExit w:val="0"/>
                  <w:checkBox>
                    <w:sizeAuto/>
                    <w:default w:val="0"/>
                  </w:checkBox>
                </w:ffData>
              </w:fldChar>
            </w:r>
            <w:r>
              <w:instrText>FORMCHECKBOX</w:instrText>
            </w:r>
            <w:r>
              <w:fldChar w:fldCharType="end"/>
            </w:r>
            <w:bookmarkStart w:id="676" w:name="__Fieldmark__4519_345164341"/>
            <w:bookmarkStart w:id="677" w:name="__Fieldmark__4420_1768282900"/>
            <w:bookmarkEnd w:id="676"/>
            <w:bookmarkEnd w:id="677"/>
            <w:r>
              <w:t xml:space="preserve"> Yes</w:t>
            </w:r>
          </w:p>
          <w:p w:rsidR="00B94DF7" w:rsidRDefault="0063417F">
            <w:pPr>
              <w:pStyle w:val="ListParagraph"/>
              <w:spacing w:after="0" w:line="100" w:lineRule="atLeast"/>
              <w:ind w:left="-18"/>
            </w:pPr>
            <w:r>
              <w:fldChar w:fldCharType="begin">
                <w:ffData>
                  <w:name w:val=""/>
                  <w:enabled/>
                  <w:calcOnExit w:val="0"/>
                  <w:checkBox>
                    <w:sizeAuto/>
                    <w:default w:val="0"/>
                    <w:checked/>
                  </w:checkBox>
                </w:ffData>
              </w:fldChar>
            </w:r>
            <w:r>
              <w:instrText>FORMCHECKBOX</w:instrText>
            </w:r>
            <w:r>
              <w:fldChar w:fldCharType="end"/>
            </w:r>
            <w:bookmarkStart w:id="678" w:name="__Fieldmark__4523_345164341"/>
            <w:bookmarkStart w:id="679" w:name="__Fieldmark__4429_1768282900"/>
            <w:bookmarkEnd w:id="678"/>
            <w:bookmarkEnd w:id="679"/>
            <w:r>
              <w:t xml:space="preserve"> No</w:t>
            </w:r>
          </w:p>
        </w:tc>
      </w:tr>
    </w:tbl>
    <w:p w:rsidR="00B94DF7" w:rsidRDefault="00B94DF7">
      <w:pPr>
        <w:spacing w:after="0"/>
      </w:pPr>
    </w:p>
    <w:p w:rsidR="00B94DF7" w:rsidRDefault="00B94DF7">
      <w:pPr>
        <w:spacing w:after="0"/>
      </w:pPr>
    </w:p>
    <w:p w:rsidR="00B94DF7" w:rsidRDefault="0063417F">
      <w:pPr>
        <w:spacing w:after="0"/>
      </w:pPr>
      <w:r>
        <w:rPr>
          <w:b/>
          <w:sz w:val="28"/>
        </w:rPr>
        <w:t>HIPAA</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600"/>
        <w:gridCol w:w="3600"/>
        <w:gridCol w:w="3600"/>
      </w:tblGrid>
      <w:tr w:rsidR="00B94DF7">
        <w:trPr>
          <w:trHeight w:val="288"/>
        </w:trPr>
        <w:tc>
          <w:tcPr>
            <w:tcW w:w="10800" w:type="dxa"/>
            <w:gridSpan w:val="3"/>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spacing w:after="0" w:line="100" w:lineRule="atLeast"/>
            </w:pPr>
            <w:r>
              <w:rPr>
                <w:b/>
              </w:rPr>
              <w:t xml:space="preserve">**Note: BU is a hybrid entity meaning that some areas are designated as health care components under </w:t>
            </w:r>
            <w:r>
              <w:rPr>
                <w:b/>
              </w:rPr>
              <w:lastRenderedPageBreak/>
              <w:t>the HIPAA Privacy Rule and are subject to its requirements for research.</w:t>
            </w:r>
          </w:p>
        </w:tc>
      </w:tr>
      <w:tr w:rsidR="00B94DF7">
        <w:trPr>
          <w:trHeight w:val="654"/>
        </w:trPr>
        <w:tc>
          <w:tcPr>
            <w:tcW w:w="3600"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41.</w:t>
            </w:r>
          </w:p>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Is this research being conducted in a component of Baylor University that is covered by HIPAA?</w:t>
            </w:r>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rPr>
              <w:t xml:space="preserve"> </w:t>
            </w:r>
            <w:r>
              <w:fldChar w:fldCharType="begin">
                <w:ffData>
                  <w:name w:val=""/>
                  <w:enabled/>
                  <w:calcOnExit w:val="0"/>
                  <w:checkBox>
                    <w:sizeAuto/>
                    <w:default w:val="0"/>
                  </w:checkBox>
                </w:ffData>
              </w:fldChar>
            </w:r>
            <w:r>
              <w:instrText>FORMCHECKBOX</w:instrText>
            </w:r>
            <w:r>
              <w:fldChar w:fldCharType="end"/>
            </w:r>
            <w:bookmarkStart w:id="680" w:name="__Fieldmark__4551_345164341"/>
            <w:bookmarkStart w:id="681" w:name="__Fieldmark__4624_1768282900"/>
            <w:bookmarkEnd w:id="680"/>
            <w:bookmarkEnd w:id="681"/>
            <w:r>
              <w:t xml:space="preserve"> Yes </w:t>
            </w:r>
          </w:p>
          <w:p w:rsidR="00B94DF7" w:rsidRDefault="0063417F">
            <w:pPr>
              <w:pStyle w:val="ListParagraph"/>
              <w:spacing w:after="0" w:line="100" w:lineRule="atLeast"/>
              <w:ind w:left="0"/>
            </w:pPr>
            <w:r>
              <w:t xml:space="preserve"> </w:t>
            </w:r>
            <w:r>
              <w:rPr>
                <w:rFonts w:eastAsia="MS Gothic"/>
              </w:rPr>
              <w:t xml:space="preserve"> </w:t>
            </w:r>
            <w:r>
              <w:fldChar w:fldCharType="begin">
                <w:ffData>
                  <w:name w:val=""/>
                  <w:enabled/>
                  <w:calcOnExit w:val="0"/>
                  <w:checkBox>
                    <w:sizeAuto/>
                    <w:default w:val="0"/>
                    <w:checked/>
                  </w:checkBox>
                </w:ffData>
              </w:fldChar>
            </w:r>
            <w:r>
              <w:instrText>FORMCHECKBOX</w:instrText>
            </w:r>
            <w:r>
              <w:fldChar w:fldCharType="end"/>
            </w:r>
            <w:bookmarkStart w:id="682" w:name="__Fieldmark__4557_345164341"/>
            <w:bookmarkStart w:id="683" w:name="__Fieldmark__4635_1768282900"/>
            <w:bookmarkEnd w:id="682"/>
            <w:bookmarkEnd w:id="683"/>
            <w:r>
              <w:t xml:space="preserve">  No</w:t>
            </w:r>
          </w:p>
        </w:tc>
      </w:tr>
      <w:tr w:rsidR="00B94DF7">
        <w:trPr>
          <w:trHeight w:val="897"/>
        </w:trPr>
        <w:tc>
          <w:tcPr>
            <w:tcW w:w="360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200"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If yes,</w:t>
            </w:r>
            <w:r>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rsidR="00B94DF7">
        <w:trPr>
          <w:trHeight w:val="663"/>
        </w:trPr>
        <w:tc>
          <w:tcPr>
            <w:tcW w:w="360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36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t xml:space="preserve">Is this research being conducted at a location outside of BU that is a HIPAA covered entity?        </w:t>
            </w:r>
          </w:p>
        </w:tc>
        <w:tc>
          <w:tcPr>
            <w:tcW w:w="3600"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eastAsia="MS Gothic"/>
              </w:rPr>
              <w:t xml:space="preserve"> </w:t>
            </w:r>
            <w:r>
              <w:fldChar w:fldCharType="begin">
                <w:ffData>
                  <w:name w:val=""/>
                  <w:enabled/>
                  <w:calcOnExit w:val="0"/>
                  <w:checkBox>
                    <w:sizeAuto/>
                    <w:default w:val="0"/>
                  </w:checkBox>
                </w:ffData>
              </w:fldChar>
            </w:r>
            <w:r>
              <w:instrText>FORMCHECKBOX</w:instrText>
            </w:r>
            <w:r>
              <w:fldChar w:fldCharType="end"/>
            </w:r>
            <w:bookmarkStart w:id="684" w:name="__Fieldmark__4572_345164341"/>
            <w:bookmarkStart w:id="685" w:name="__Fieldmark__4648_1768282900"/>
            <w:bookmarkEnd w:id="684"/>
            <w:bookmarkEnd w:id="685"/>
            <w:r>
              <w:t xml:space="preserve"> Yes </w:t>
            </w:r>
          </w:p>
          <w:p w:rsidR="00B94DF7" w:rsidRDefault="0063417F">
            <w:pPr>
              <w:pStyle w:val="ListParagraph"/>
              <w:spacing w:after="0" w:line="100" w:lineRule="atLeast"/>
              <w:ind w:left="0"/>
            </w:pPr>
            <w:r>
              <w:rPr>
                <w:rFonts w:eastAsia="MS Gothic"/>
              </w:rPr>
              <w:t xml:space="preserve"> </w:t>
            </w:r>
            <w:r>
              <w:fldChar w:fldCharType="begin">
                <w:ffData>
                  <w:name w:val=""/>
                  <w:enabled/>
                  <w:calcOnExit w:val="0"/>
                  <w:checkBox>
                    <w:sizeAuto/>
                    <w:default w:val="0"/>
                    <w:checked/>
                  </w:checkBox>
                </w:ffData>
              </w:fldChar>
            </w:r>
            <w:r>
              <w:instrText>FORMCHECKBOX</w:instrText>
            </w:r>
            <w:r>
              <w:fldChar w:fldCharType="end"/>
            </w:r>
            <w:bookmarkStart w:id="686" w:name="__Fieldmark__4578_345164341"/>
            <w:bookmarkStart w:id="687" w:name="__Fieldmark__4658_1768282900"/>
            <w:bookmarkEnd w:id="686"/>
            <w:bookmarkEnd w:id="687"/>
            <w:r>
              <w:t xml:space="preserve">  No</w:t>
            </w:r>
          </w:p>
        </w:tc>
      </w:tr>
      <w:tr w:rsidR="00B94DF7">
        <w:trPr>
          <w:trHeight w:val="432"/>
        </w:trPr>
        <w:tc>
          <w:tcPr>
            <w:tcW w:w="3600"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7200"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u w:val="single"/>
              </w:rPr>
              <w:t xml:space="preserve">If yes, </w:t>
            </w:r>
            <w:r>
              <w:t>identify the location:</w:t>
            </w:r>
            <w:r>
              <w:fldChar w:fldCharType="begin">
                <w:ffData>
                  <w:name w:val="__Fieldmark__4672_17"/>
                  <w:enabled/>
                  <w:calcOnExit w:val="0"/>
                  <w:textInput/>
                </w:ffData>
              </w:fldChar>
            </w:r>
            <w:r>
              <w:instrText>FORMTEXT</w:instrText>
            </w:r>
            <w:r>
              <w:fldChar w:fldCharType="separate"/>
            </w:r>
            <w:bookmarkStart w:id="688" w:name="__Fieldmark__4586_345164341"/>
            <w:bookmarkStart w:id="689" w:name="__Fieldmark__4672_1768282900"/>
            <w:bookmarkEnd w:id="688"/>
            <w:bookmarkEnd w:id="689"/>
            <w:r>
              <w:t>     </w:t>
            </w:r>
            <w:bookmarkStart w:id="690" w:name="__Fieldmark__4586_3451643411"/>
            <w:bookmarkEnd w:id="690"/>
            <w:r>
              <w:fldChar w:fldCharType="end"/>
            </w:r>
          </w:p>
        </w:tc>
      </w:tr>
    </w:tbl>
    <w:p w:rsidR="00B94DF7" w:rsidRDefault="00B94DF7">
      <w:pPr>
        <w:spacing w:after="0" w:line="100" w:lineRule="atLeast"/>
      </w:pPr>
    </w:p>
    <w:p w:rsidR="00B94DF7" w:rsidRDefault="00B94DF7">
      <w:pPr>
        <w:spacing w:after="0" w:line="100" w:lineRule="atLeast"/>
      </w:pPr>
    </w:p>
    <w:p w:rsidR="00B94DF7" w:rsidRDefault="0063417F">
      <w:pPr>
        <w:spacing w:after="0" w:line="100" w:lineRule="atLeast"/>
      </w:pPr>
      <w:r>
        <w:rPr>
          <w:b/>
          <w:sz w:val="28"/>
        </w:rPr>
        <w:t>CONFLICT OF INTEREST</w:t>
      </w:r>
    </w:p>
    <w:tbl>
      <w:tblPr>
        <w:tblW w:w="0" w:type="auto"/>
        <w:tblInd w:w="-108"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28"/>
        <w:gridCol w:w="8468"/>
        <w:gridCol w:w="1804"/>
      </w:tblGrid>
      <w:tr w:rsidR="00B94DF7">
        <w:trPr>
          <w:trHeight w:val="454"/>
        </w:trPr>
        <w:tc>
          <w:tcPr>
            <w:tcW w:w="528"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42.</w:t>
            </w:r>
          </w:p>
        </w:tc>
        <w:tc>
          <w:tcPr>
            <w:tcW w:w="8468" w:type="dxa"/>
            <w:tcBorders>
              <w:top w:val="single" w:sz="12"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Does the PI or any research staff have a financial conflict of interest?        </w:t>
            </w:r>
          </w:p>
        </w:tc>
        <w:tc>
          <w:tcPr>
            <w:tcW w:w="1804" w:type="dxa"/>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691" w:name="__Fieldmark__4611_345164341"/>
            <w:bookmarkStart w:id="692" w:name="__Fieldmark__4707_1768282900"/>
            <w:bookmarkEnd w:id="691"/>
            <w:bookmarkEnd w:id="692"/>
            <w:r>
              <w:rPr>
                <w:sz w:val="22"/>
                <w:szCs w:val="22"/>
              </w:rPr>
              <w:t xml:space="preserve"> Yes </w:t>
            </w:r>
          </w:p>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693" w:name="__Fieldmark__4619_345164341"/>
            <w:bookmarkStart w:id="694" w:name="__Fieldmark__4717_1768282900"/>
            <w:bookmarkEnd w:id="693"/>
            <w:bookmarkEnd w:id="694"/>
            <w:r>
              <w:rPr>
                <w:sz w:val="22"/>
                <w:szCs w:val="22"/>
              </w:rPr>
              <w:t xml:space="preserve">  No</w:t>
            </w:r>
          </w:p>
        </w:tc>
      </w:tr>
      <w:tr w:rsidR="00B94DF7">
        <w:trPr>
          <w:trHeight w:val="384"/>
        </w:trPr>
        <w:tc>
          <w:tcPr>
            <w:tcW w:w="5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27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identify the conflict of interest: </w:t>
            </w:r>
            <w:r>
              <w:fldChar w:fldCharType="begin">
                <w:ffData>
                  <w:name w:val="__Fieldmark__4731_17"/>
                  <w:enabled/>
                  <w:calcOnExit w:val="0"/>
                  <w:textInput/>
                </w:ffData>
              </w:fldChar>
            </w:r>
            <w:r>
              <w:instrText>FORMTEXT</w:instrText>
            </w:r>
            <w:r>
              <w:fldChar w:fldCharType="separate"/>
            </w:r>
            <w:bookmarkStart w:id="695" w:name="__Fieldmark__4633_345164341"/>
            <w:bookmarkStart w:id="696" w:name="__Fieldmark__4731_1768282900"/>
            <w:bookmarkEnd w:id="695"/>
            <w:bookmarkEnd w:id="696"/>
            <w:r>
              <w:rPr>
                <w:sz w:val="22"/>
                <w:szCs w:val="22"/>
              </w:rPr>
              <w:t>     </w:t>
            </w:r>
            <w:bookmarkStart w:id="697" w:name="__Fieldmark__4633_3451643411"/>
            <w:bookmarkEnd w:id="697"/>
            <w:r>
              <w:fldChar w:fldCharType="end"/>
            </w:r>
          </w:p>
        </w:tc>
      </w:tr>
      <w:tr w:rsidR="00B94DF7">
        <w:trPr>
          <w:trHeight w:val="645"/>
        </w:trPr>
        <w:tc>
          <w:tcPr>
            <w:tcW w:w="528"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46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has the conflict of interest been reported to the University Conflict of Interest Committee? </w:t>
            </w:r>
          </w:p>
        </w:tc>
        <w:tc>
          <w:tcPr>
            <w:tcW w:w="180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698" w:name="__Fieldmark__4647_345164341"/>
            <w:bookmarkStart w:id="699" w:name="__Fieldmark__4742_1768282900"/>
            <w:bookmarkEnd w:id="698"/>
            <w:bookmarkEnd w:id="699"/>
            <w:r>
              <w:rPr>
                <w:sz w:val="22"/>
                <w:szCs w:val="22"/>
              </w:rPr>
              <w:t xml:space="preserve"> Yes  </w:t>
            </w:r>
          </w:p>
          <w:p w:rsidR="00B94DF7" w:rsidRDefault="0063417F">
            <w:pPr>
              <w:pStyle w:val="ListParagraph"/>
              <w:spacing w:after="0" w:line="100" w:lineRule="atLeast"/>
              <w:ind w:left="0"/>
            </w:pPr>
            <w:r>
              <w:rPr>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700" w:name="__Fieldmark__4655_345164341"/>
            <w:bookmarkStart w:id="701" w:name="__Fieldmark__4752_1768282900"/>
            <w:bookmarkEnd w:id="700"/>
            <w:bookmarkEnd w:id="701"/>
            <w:r>
              <w:rPr>
                <w:sz w:val="22"/>
                <w:szCs w:val="22"/>
              </w:rPr>
              <w:t xml:space="preserve">  No</w:t>
            </w:r>
          </w:p>
        </w:tc>
      </w:tr>
      <w:tr w:rsidR="00B94DF7">
        <w:trPr>
          <w:trHeight w:val="2373"/>
        </w:trPr>
        <w:tc>
          <w:tcPr>
            <w:tcW w:w="528"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43.</w:t>
            </w:r>
          </w:p>
        </w:tc>
        <w:tc>
          <w:tcPr>
            <w:tcW w:w="846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 xml:space="preserve">Are the PI or any research personnel being offered a recruitment or enrollment bonus?  </w:t>
            </w:r>
          </w:p>
          <w:p w:rsidR="00B94DF7" w:rsidRDefault="0063417F">
            <w:pPr>
              <w:pStyle w:val="ListParagraph"/>
              <w:spacing w:after="0" w:line="100" w:lineRule="atLeast"/>
              <w:ind w:left="0"/>
            </w:pPr>
            <w:r>
              <w:rPr>
                <w:sz w:val="22"/>
                <w:szCs w:val="22"/>
              </w:rPr>
              <w:t xml:space="preserve">          </w:t>
            </w:r>
          </w:p>
          <w:p w:rsidR="00B94DF7" w:rsidRDefault="0063417F">
            <w:pPr>
              <w:pStyle w:val="ListParagraph"/>
              <w:spacing w:after="0" w:line="100" w:lineRule="atLeast"/>
              <w:ind w:left="0"/>
            </w:pPr>
            <w:r>
              <w:rPr>
                <w:sz w:val="20"/>
                <w:szCs w:val="20"/>
              </w:rPr>
              <w:t>*</w:t>
            </w:r>
            <w:r>
              <w:rPr>
                <w:b/>
                <w:sz w:val="20"/>
                <w:szCs w:val="20"/>
              </w:rPr>
              <w:t>A recruitment or enrollment bonus</w:t>
            </w:r>
            <w:r>
              <w:rPr>
                <w:sz w:val="20"/>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w="180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702" w:name="__Fieldmark__4686_345164341"/>
            <w:bookmarkStart w:id="703" w:name="__Fieldmark__4769_1768282900"/>
            <w:bookmarkEnd w:id="702"/>
            <w:bookmarkEnd w:id="703"/>
            <w:r>
              <w:rPr>
                <w:sz w:val="22"/>
                <w:szCs w:val="22"/>
              </w:rPr>
              <w:t xml:space="preserve"> Yes  </w:t>
            </w:r>
          </w:p>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704" w:name="__Fieldmark__4694_345164341"/>
            <w:bookmarkStart w:id="705" w:name="__Fieldmark__4779_1768282900"/>
            <w:bookmarkEnd w:id="704"/>
            <w:bookmarkEnd w:id="705"/>
            <w:r>
              <w:rPr>
                <w:sz w:val="22"/>
                <w:szCs w:val="22"/>
              </w:rPr>
              <w:t xml:space="preserve">  No</w:t>
            </w:r>
          </w:p>
        </w:tc>
      </w:tr>
      <w:tr w:rsidR="00B94DF7">
        <w:trPr>
          <w:trHeight w:val="474"/>
        </w:trPr>
        <w:tc>
          <w:tcPr>
            <w:tcW w:w="528"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272" w:type="dxa"/>
            <w:gridSpan w:val="2"/>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describe the plan: </w:t>
            </w:r>
            <w:r>
              <w:fldChar w:fldCharType="begin">
                <w:ffData>
                  <w:name w:val="__Fieldmark__4793_17"/>
                  <w:enabled/>
                  <w:calcOnExit w:val="0"/>
                  <w:textInput/>
                </w:ffData>
              </w:fldChar>
            </w:r>
            <w:r>
              <w:instrText>FORMTEXT</w:instrText>
            </w:r>
            <w:r>
              <w:fldChar w:fldCharType="separate"/>
            </w:r>
            <w:bookmarkStart w:id="706" w:name="__Fieldmark__4708_345164341"/>
            <w:bookmarkStart w:id="707" w:name="__Fieldmark__4793_1768282900"/>
            <w:bookmarkEnd w:id="706"/>
            <w:bookmarkEnd w:id="707"/>
            <w:r>
              <w:rPr>
                <w:sz w:val="22"/>
                <w:szCs w:val="22"/>
              </w:rPr>
              <w:t>     </w:t>
            </w:r>
            <w:bookmarkStart w:id="708" w:name="__Fieldmark__4708_3451643411"/>
            <w:bookmarkEnd w:id="708"/>
            <w:r>
              <w:fldChar w:fldCharType="end"/>
            </w:r>
          </w:p>
        </w:tc>
      </w:tr>
      <w:tr w:rsidR="00B94DF7">
        <w:trPr>
          <w:trHeight w:val="1284"/>
        </w:trPr>
        <w:tc>
          <w:tcPr>
            <w:tcW w:w="528"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44.</w:t>
            </w:r>
          </w:p>
        </w:tc>
        <w:tc>
          <w:tcPr>
            <w:tcW w:w="846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2"/>
                <w:szCs w:val="22"/>
              </w:rPr>
              <w:t>Is the PI offering a referral or finder’s fee to individuals outside of the research?</w:t>
            </w:r>
          </w:p>
          <w:p w:rsidR="00B94DF7" w:rsidRDefault="0063417F">
            <w:pPr>
              <w:pStyle w:val="ListParagraph"/>
              <w:spacing w:after="0" w:line="100" w:lineRule="atLeast"/>
              <w:ind w:left="0"/>
            </w:pPr>
            <w:r>
              <w:rPr>
                <w:sz w:val="20"/>
                <w:szCs w:val="20"/>
              </w:rPr>
              <w:t>*</w:t>
            </w:r>
            <w:r>
              <w:rPr>
                <w:b/>
                <w:sz w:val="20"/>
                <w:szCs w:val="20"/>
              </w:rPr>
              <w:t>A referral or finder’s fee</w:t>
            </w:r>
            <w:r>
              <w:rPr>
                <w:sz w:val="20"/>
                <w:szCs w:val="20"/>
              </w:rPr>
              <w:t xml:space="preserve"> is compensation of any type (e.g. cash, gift cards, office or medical supplies, educational stipends, etc.) to an individual made in exchange for referral or recruitment of a subject to a research study.</w:t>
            </w:r>
          </w:p>
        </w:tc>
        <w:tc>
          <w:tcPr>
            <w:tcW w:w="1804"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709" w:name="__Fieldmark__4733_345164341"/>
            <w:bookmarkStart w:id="710" w:name="__Fieldmark__4807_1768282900"/>
            <w:bookmarkEnd w:id="709"/>
            <w:bookmarkEnd w:id="710"/>
            <w:r>
              <w:rPr>
                <w:sz w:val="22"/>
                <w:szCs w:val="22"/>
              </w:rPr>
              <w:t xml:space="preserve"> Yes  </w:t>
            </w:r>
          </w:p>
          <w:p w:rsidR="00B94DF7" w:rsidRDefault="0063417F">
            <w:pPr>
              <w:pStyle w:val="ListParagraph"/>
              <w:spacing w:after="0" w:line="100" w:lineRule="atLeast"/>
              <w:ind w:left="0"/>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711" w:name="__Fieldmark__4741_345164341"/>
            <w:bookmarkStart w:id="712" w:name="__Fieldmark__4817_1768282900"/>
            <w:bookmarkEnd w:id="711"/>
            <w:bookmarkEnd w:id="712"/>
            <w:r>
              <w:rPr>
                <w:sz w:val="22"/>
                <w:szCs w:val="22"/>
              </w:rPr>
              <w:t xml:space="preserve">  No</w:t>
            </w:r>
          </w:p>
        </w:tc>
      </w:tr>
      <w:tr w:rsidR="00B94DF7">
        <w:trPr>
          <w:trHeight w:val="375"/>
        </w:trPr>
        <w:tc>
          <w:tcPr>
            <w:tcW w:w="528"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10272" w:type="dxa"/>
            <w:gridSpan w:val="2"/>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b/>
                <w:sz w:val="22"/>
                <w:szCs w:val="22"/>
                <w:u w:val="single"/>
              </w:rPr>
              <w:t>If yes,</w:t>
            </w:r>
            <w:r>
              <w:rPr>
                <w:sz w:val="22"/>
                <w:szCs w:val="22"/>
              </w:rPr>
              <w:t xml:space="preserve"> describe the plan: </w:t>
            </w:r>
            <w:r>
              <w:fldChar w:fldCharType="begin">
                <w:ffData>
                  <w:name w:val="__Fieldmark__4831_17"/>
                  <w:enabled/>
                  <w:calcOnExit w:val="0"/>
                  <w:textInput/>
                </w:ffData>
              </w:fldChar>
            </w:r>
            <w:r>
              <w:instrText>FORMTEXT</w:instrText>
            </w:r>
            <w:r>
              <w:fldChar w:fldCharType="separate"/>
            </w:r>
            <w:bookmarkStart w:id="713" w:name="__Fieldmark__4755_345164341"/>
            <w:bookmarkStart w:id="714" w:name="__Fieldmark__4831_1768282900"/>
            <w:bookmarkEnd w:id="713"/>
            <w:bookmarkEnd w:id="714"/>
            <w:r>
              <w:rPr>
                <w:sz w:val="22"/>
                <w:szCs w:val="22"/>
              </w:rPr>
              <w:t>     </w:t>
            </w:r>
            <w:bookmarkStart w:id="715" w:name="__Fieldmark__4755_3451643411"/>
            <w:bookmarkEnd w:id="715"/>
            <w:r>
              <w:fldChar w:fldCharType="end"/>
            </w:r>
          </w:p>
        </w:tc>
      </w:tr>
    </w:tbl>
    <w:p w:rsidR="00B94DF7" w:rsidRDefault="00B94DF7">
      <w:pPr>
        <w:spacing w:after="0" w:line="100" w:lineRule="atLeast"/>
      </w:pPr>
    </w:p>
    <w:p w:rsidR="00B94DF7" w:rsidRDefault="00B94DF7">
      <w:pPr>
        <w:spacing w:after="0" w:line="100" w:lineRule="atLeast"/>
      </w:pPr>
    </w:p>
    <w:p w:rsidR="00B94DF7" w:rsidRDefault="0063417F">
      <w:pPr>
        <w:spacing w:after="0" w:line="100" w:lineRule="atLeast"/>
      </w:pPr>
      <w:r>
        <w:rPr>
          <w:b/>
          <w:sz w:val="28"/>
        </w:rPr>
        <w:t>ADDITIONAL RESEARCH INFORMATION</w:t>
      </w:r>
    </w:p>
    <w:tbl>
      <w:tblPr>
        <w:tblW w:w="0" w:type="auto"/>
        <w:tblInd w:w="-107" w:type="dxa"/>
        <w:tblBorders>
          <w:top w:val="single" w:sz="12" w:space="0" w:color="00000A"/>
          <w:left w:val="single" w:sz="12"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163"/>
        <w:gridCol w:w="2163"/>
        <w:gridCol w:w="2163"/>
        <w:gridCol w:w="2163"/>
      </w:tblGrid>
      <w:tr w:rsidR="00B94DF7">
        <w:trPr>
          <w:trHeight w:val="420"/>
        </w:trPr>
        <w:tc>
          <w:tcPr>
            <w:tcW w:w="2163" w:type="dxa"/>
            <w:vMerge w:val="restart"/>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lastRenderedPageBreak/>
              <w:t>45.</w:t>
            </w:r>
          </w:p>
        </w:tc>
        <w:tc>
          <w:tcPr>
            <w:tcW w:w="8652" w:type="dxa"/>
            <w:gridSpan w:val="4"/>
            <w:tcBorders>
              <w:top w:val="single" w:sz="12"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Check any other university committees to which this research must be submitted:</w:t>
            </w:r>
          </w:p>
        </w:tc>
      </w:tr>
      <w:tr w:rsidR="00B94DF7">
        <w:trPr>
          <w:trHeight w:val="674"/>
        </w:trPr>
        <w:tc>
          <w:tcPr>
            <w:tcW w:w="216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ed/>
                  </w:checkBox>
                </w:ffData>
              </w:fldChar>
            </w:r>
            <w:r>
              <w:instrText>FORMCHECKBOX</w:instrText>
            </w:r>
            <w:r>
              <w:fldChar w:fldCharType="end"/>
            </w:r>
            <w:bookmarkStart w:id="716" w:name="__Fieldmark__4776_345164341"/>
            <w:bookmarkStart w:id="717" w:name="__Fieldmark__4879_1768282900"/>
            <w:bookmarkEnd w:id="716"/>
            <w:bookmarkEnd w:id="717"/>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N/A – no other university committee review is required</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718" w:name="__Fieldmark__4784_345164341"/>
            <w:bookmarkStart w:id="719" w:name="__Fieldmark__4888_1768282900"/>
            <w:bookmarkEnd w:id="718"/>
            <w:bookmarkEnd w:id="719"/>
          </w:p>
        </w:tc>
        <w:tc>
          <w:tcPr>
            <w:tcW w:w="2163"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Institutional Animal Care and Use Committee (IACUC). Status of review: </w:t>
            </w:r>
            <w:r>
              <w:fldChar w:fldCharType="begin">
                <w:ffData>
                  <w:name w:val="__Fieldmark__4900_17"/>
                  <w:enabled/>
                  <w:calcOnExit w:val="0"/>
                  <w:textInput/>
                </w:ffData>
              </w:fldChar>
            </w:r>
            <w:r>
              <w:instrText>FORMTEXT</w:instrText>
            </w:r>
            <w:r>
              <w:fldChar w:fldCharType="separate"/>
            </w:r>
            <w:bookmarkStart w:id="720" w:name="__Fieldmark__4790_345164341"/>
            <w:bookmarkStart w:id="721" w:name="__Fieldmark__4900_1768282900"/>
            <w:bookmarkEnd w:id="720"/>
            <w:bookmarkEnd w:id="721"/>
            <w:r>
              <w:t>     </w:t>
            </w:r>
            <w:bookmarkStart w:id="722" w:name="__Fieldmark__4790_3451643411"/>
            <w:bookmarkEnd w:id="722"/>
            <w:r>
              <w:fldChar w:fldCharType="end"/>
            </w:r>
          </w:p>
        </w:tc>
      </w:tr>
      <w:tr w:rsidR="00B94DF7">
        <w:trPr>
          <w:trHeight w:val="710"/>
        </w:trPr>
        <w:tc>
          <w:tcPr>
            <w:tcW w:w="216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723" w:name="__Fieldmark__4795_345164341"/>
            <w:bookmarkStart w:id="724" w:name="__Fieldmark__4908_1768282900"/>
            <w:bookmarkEnd w:id="723"/>
            <w:bookmarkEnd w:id="724"/>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Institutional Biosafety Committee (IBC). Status of review: </w:t>
            </w:r>
            <w:r>
              <w:fldChar w:fldCharType="begin">
                <w:ffData>
                  <w:name w:val="__Fieldmark__4920_17"/>
                  <w:enabled/>
                  <w:calcOnExit w:val="0"/>
                  <w:textInput/>
                </w:ffData>
              </w:fldChar>
            </w:r>
            <w:r>
              <w:instrText>FORMTEXT</w:instrText>
            </w:r>
            <w:r>
              <w:fldChar w:fldCharType="separate"/>
            </w:r>
            <w:bookmarkStart w:id="725" w:name="__Fieldmark__4801_345164341"/>
            <w:bookmarkStart w:id="726" w:name="__Fieldmark__4920_1768282900"/>
            <w:bookmarkEnd w:id="725"/>
            <w:bookmarkEnd w:id="726"/>
            <w:r>
              <w:t>     </w:t>
            </w:r>
            <w:bookmarkStart w:id="727" w:name="__Fieldmark__4801_3451643411"/>
            <w:bookmarkEnd w:id="727"/>
            <w:r>
              <w:fldChar w:fldCharType="end"/>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728" w:name="__Fieldmark__4806_345164341"/>
            <w:bookmarkStart w:id="729" w:name="__Fieldmark__4928_1768282900"/>
            <w:bookmarkEnd w:id="728"/>
            <w:bookmarkEnd w:id="729"/>
          </w:p>
        </w:tc>
        <w:tc>
          <w:tcPr>
            <w:tcW w:w="2163"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Radiation Safety Committee. Status of review: </w:t>
            </w:r>
            <w:r>
              <w:fldChar w:fldCharType="begin">
                <w:ffData>
                  <w:name w:val="__Fieldmark__4940_17"/>
                  <w:enabled/>
                  <w:calcOnExit w:val="0"/>
                  <w:textInput/>
                </w:ffData>
              </w:fldChar>
            </w:r>
            <w:r>
              <w:instrText>FORMTEXT</w:instrText>
            </w:r>
            <w:r>
              <w:fldChar w:fldCharType="separate"/>
            </w:r>
            <w:bookmarkStart w:id="730" w:name="__Fieldmark__4812_345164341"/>
            <w:bookmarkStart w:id="731" w:name="__Fieldmark__4940_1768282900"/>
            <w:bookmarkEnd w:id="730"/>
            <w:bookmarkEnd w:id="731"/>
            <w:r>
              <w:t>     </w:t>
            </w:r>
            <w:bookmarkStart w:id="732" w:name="__Fieldmark__4812_3451643411"/>
            <w:bookmarkEnd w:id="732"/>
            <w:r>
              <w:fldChar w:fldCharType="end"/>
            </w:r>
          </w:p>
        </w:tc>
      </w:tr>
      <w:tr w:rsidR="00B94DF7">
        <w:trPr>
          <w:trHeight w:val="593"/>
        </w:trPr>
        <w:tc>
          <w:tcPr>
            <w:tcW w:w="2163" w:type="dxa"/>
            <w:vMerge/>
            <w:tcBorders>
              <w:top w:val="single" w:sz="12"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733" w:name="__Fieldmark__4817_345164341"/>
            <w:bookmarkStart w:id="734" w:name="__Fieldmark__4948_1768282900"/>
            <w:bookmarkEnd w:id="733"/>
            <w:bookmarkEnd w:id="734"/>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Laser Safety Committee. Status of review: </w:t>
            </w:r>
            <w:r>
              <w:fldChar w:fldCharType="begin">
                <w:ffData>
                  <w:name w:val="__Fieldmark__4960_17"/>
                  <w:enabled/>
                  <w:calcOnExit w:val="0"/>
                  <w:textInput/>
                </w:ffData>
              </w:fldChar>
            </w:r>
            <w:r>
              <w:instrText>FORMTEXT</w:instrText>
            </w:r>
            <w:r>
              <w:fldChar w:fldCharType="separate"/>
            </w:r>
            <w:bookmarkStart w:id="735" w:name="__Fieldmark__4823_345164341"/>
            <w:bookmarkStart w:id="736" w:name="__Fieldmark__4960_1768282900"/>
            <w:bookmarkEnd w:id="735"/>
            <w:bookmarkEnd w:id="736"/>
            <w:r>
              <w:t>     </w:t>
            </w:r>
            <w:bookmarkStart w:id="737" w:name="__Fieldmark__4823_3451643411"/>
            <w:bookmarkEnd w:id="737"/>
            <w:r>
              <w:fldChar w:fldCharType="end"/>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fldChar w:fldCharType="begin">
                <w:ffData>
                  <w:name w:val=""/>
                  <w:enabled/>
                  <w:calcOnExit w:val="0"/>
                  <w:checkBox>
                    <w:sizeAuto/>
                    <w:default w:val="0"/>
                  </w:checkBox>
                </w:ffData>
              </w:fldChar>
            </w:r>
            <w:r>
              <w:instrText>FORMCHECKBOX</w:instrText>
            </w:r>
            <w:r>
              <w:fldChar w:fldCharType="end"/>
            </w:r>
            <w:bookmarkStart w:id="738" w:name="__Fieldmark__4828_345164341"/>
            <w:bookmarkStart w:id="739" w:name="__Fieldmark__4968_1768282900"/>
            <w:bookmarkEnd w:id="738"/>
            <w:bookmarkEnd w:id="739"/>
          </w:p>
        </w:tc>
        <w:tc>
          <w:tcPr>
            <w:tcW w:w="2163" w:type="dxa"/>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t xml:space="preserve">Other. Identify: </w:t>
            </w:r>
            <w:r>
              <w:fldChar w:fldCharType="begin">
                <w:ffData>
                  <w:name w:val="__Fieldmark__4980_17"/>
                  <w:enabled/>
                  <w:calcOnExit w:val="0"/>
                  <w:textInput/>
                </w:ffData>
              </w:fldChar>
            </w:r>
            <w:r>
              <w:instrText>FORMTEXT</w:instrText>
            </w:r>
            <w:r>
              <w:fldChar w:fldCharType="separate"/>
            </w:r>
            <w:bookmarkStart w:id="740" w:name="__Fieldmark__4834_345164341"/>
            <w:bookmarkStart w:id="741" w:name="__Fieldmark__4980_1768282900"/>
            <w:bookmarkEnd w:id="740"/>
            <w:bookmarkEnd w:id="741"/>
            <w:r>
              <w:t>     </w:t>
            </w:r>
            <w:bookmarkStart w:id="742" w:name="__Fieldmark__4834_3451643411"/>
            <w:bookmarkEnd w:id="742"/>
            <w:r>
              <w:fldChar w:fldCharType="end"/>
            </w:r>
          </w:p>
        </w:tc>
      </w:tr>
      <w:tr w:rsidR="00B94DF7">
        <w:trPr>
          <w:trHeight w:val="692"/>
        </w:trPr>
        <w:tc>
          <w:tcPr>
            <w:tcW w:w="216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46.</w:t>
            </w:r>
          </w:p>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b/>
              </w:rPr>
              <w:t>Anticipated start date</w:t>
            </w:r>
            <w:r>
              <w:rPr>
                <w:rFonts w:eastAsia="MS Gothic"/>
              </w:rPr>
              <w:t xml:space="preserve"> (must not be prior to IRB approval; may be “upon IRB approval” or “upon approval from all required committees”):</w:t>
            </w:r>
            <w:r>
              <w:fldChar w:fldCharType="begin">
                <w:ffData>
                  <w:name w:val="__Fieldmark__4994_17"/>
                  <w:enabled/>
                  <w:calcOnExit w:val="0"/>
                  <w:textInput/>
                </w:ffData>
              </w:fldChar>
            </w:r>
            <w:r>
              <w:instrText>FORMTEXT</w:instrText>
            </w:r>
            <w:r>
              <w:fldChar w:fldCharType="separate"/>
            </w:r>
            <w:bookmarkStart w:id="743" w:name="__Fieldmark__4851_345164341"/>
            <w:bookmarkStart w:id="744" w:name="__Fieldmark__4994_1768282900"/>
            <w:bookmarkEnd w:id="743"/>
            <w:bookmarkEnd w:id="744"/>
            <w:r>
              <w:rPr>
                <w:rFonts w:eastAsia="MS Gothic"/>
              </w:rPr>
              <w:t>upon IRB approval</w:t>
            </w:r>
            <w:bookmarkStart w:id="745" w:name="__Fieldmark__4851_3451643411"/>
            <w:bookmarkEnd w:id="745"/>
            <w:r>
              <w:fldChar w:fldCharType="end"/>
            </w:r>
          </w:p>
        </w:tc>
      </w:tr>
      <w:tr w:rsidR="00B94DF7">
        <w:trPr>
          <w:trHeight w:val="71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rsidP="0006461C">
            <w:pPr>
              <w:pStyle w:val="ListParagraph"/>
              <w:spacing w:after="0" w:line="100" w:lineRule="atLeast"/>
              <w:ind w:left="-18"/>
            </w:pPr>
            <w:r>
              <w:rPr>
                <w:rFonts w:eastAsia="MS Gothic"/>
                <w:b/>
              </w:rPr>
              <w:t xml:space="preserve">Anticipated completion date </w:t>
            </w:r>
            <w:r>
              <w:rPr>
                <w:rFonts w:eastAsia="MS Gothic"/>
              </w:rPr>
              <w:t>(include time needed for analysis and/or manuscript preparation using individually identifiable data):</w:t>
            </w:r>
            <w:r>
              <w:fldChar w:fldCharType="begin">
                <w:ffData>
                  <w:name w:val="__Fieldmark__5007_17"/>
                  <w:enabled/>
                  <w:calcOnExit w:val="0"/>
                  <w:textInput/>
                </w:ffData>
              </w:fldChar>
            </w:r>
            <w:r>
              <w:instrText>FORMTEXT</w:instrText>
            </w:r>
            <w:r>
              <w:fldChar w:fldCharType="separate"/>
            </w:r>
            <w:bookmarkStart w:id="746" w:name="__Fieldmark__4863_345164341"/>
            <w:bookmarkStart w:id="747" w:name="__Fieldmark__5007_1768282900"/>
            <w:bookmarkEnd w:id="746"/>
            <w:bookmarkEnd w:id="747"/>
            <w:ins w:id="748" w:author="Garrett" w:date="2015-08-31T15:31:00Z">
              <w:r w:rsidR="0006461C">
                <w:t>October 1</w:t>
              </w:r>
            </w:ins>
            <w:del w:id="749" w:author="Garrett" w:date="2015-08-31T15:31:00Z">
              <w:r w:rsidR="0006461C" w:rsidDel="0006461C">
                <w:rPr>
                  <w:rFonts w:eastAsia="MS Gothic"/>
                </w:rPr>
                <w:delText>S</w:delText>
              </w:r>
              <w:r w:rsidDel="0006461C">
                <w:rPr>
                  <w:rFonts w:eastAsia="MS Gothic"/>
                </w:rPr>
                <w:delText>eptember 1</w:delText>
              </w:r>
            </w:del>
            <w:bookmarkStart w:id="750" w:name="__Fieldmark__4863_3451643411"/>
            <w:bookmarkEnd w:id="750"/>
            <w:r>
              <w:fldChar w:fldCharType="end"/>
            </w:r>
          </w:p>
        </w:tc>
      </w:tr>
      <w:tr w:rsidR="00B94DF7">
        <w:trPr>
          <w:trHeight w:val="710"/>
        </w:trPr>
        <w:tc>
          <w:tcPr>
            <w:tcW w:w="216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47.</w:t>
            </w:r>
          </w:p>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rPr>
              <w:t>Is this research being transferred to the BU IRB from another IRB (e.g., new faculty member bringing currently active research to BU?</w:t>
            </w:r>
          </w:p>
        </w:tc>
        <w:tc>
          <w:tcPr>
            <w:tcW w:w="6489"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jc w:val="center"/>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751" w:name="__Fieldmark__4880_345164341"/>
            <w:bookmarkStart w:id="752" w:name="__Fieldmark__5018_1768282900"/>
            <w:bookmarkEnd w:id="751"/>
            <w:bookmarkEnd w:id="752"/>
            <w:r>
              <w:rPr>
                <w:sz w:val="22"/>
                <w:szCs w:val="22"/>
              </w:rPr>
              <w:t xml:space="preserve"> Yes  </w:t>
            </w:r>
          </w:p>
          <w:p w:rsidR="00B94DF7" w:rsidRDefault="0063417F">
            <w:pPr>
              <w:pStyle w:val="ListParagraph"/>
              <w:spacing w:after="0" w:line="100" w:lineRule="atLeast"/>
              <w:ind w:left="-18"/>
              <w:jc w:val="center"/>
            </w:pPr>
            <w:r>
              <w:rPr>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753" w:name="__Fieldmark__4888_345164341"/>
            <w:bookmarkStart w:id="754" w:name="__Fieldmark__5028_1768282900"/>
            <w:bookmarkEnd w:id="753"/>
            <w:bookmarkEnd w:id="754"/>
            <w:r>
              <w:rPr>
                <w:sz w:val="22"/>
                <w:szCs w:val="22"/>
              </w:rPr>
              <w:t xml:space="preserve">  No</w:t>
            </w:r>
          </w:p>
        </w:tc>
      </w:tr>
      <w:tr w:rsidR="00B94DF7">
        <w:trPr>
          <w:trHeight w:val="53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b/>
                <w:sz w:val="22"/>
                <w:szCs w:val="22"/>
                <w:u w:val="single"/>
              </w:rPr>
              <w:t>If yes,</w:t>
            </w:r>
            <w:r>
              <w:rPr>
                <w:rFonts w:eastAsia="MS Gothic"/>
                <w:sz w:val="22"/>
                <w:szCs w:val="22"/>
              </w:rPr>
              <w:t xml:space="preserve"> please contact OVPR.</w:t>
            </w:r>
          </w:p>
        </w:tc>
      </w:tr>
      <w:tr w:rsidR="00B94DF7">
        <w:trPr>
          <w:trHeight w:val="980"/>
        </w:trPr>
        <w:tc>
          <w:tcPr>
            <w:tcW w:w="2163" w:type="dxa"/>
            <w:vMerge w:val="restart"/>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jc w:val="center"/>
            </w:pPr>
            <w:r>
              <w:rPr>
                <w:b/>
              </w:rPr>
              <w:t>48.</w:t>
            </w:r>
          </w:p>
        </w:tc>
        <w:tc>
          <w:tcPr>
            <w:tcW w:w="8652" w:type="dxa"/>
            <w:gridSpan w:val="4"/>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b/>
                <w:sz w:val="22"/>
                <w:szCs w:val="22"/>
              </w:rPr>
              <w:t>EXPORT CONTROLS</w:t>
            </w:r>
          </w:p>
          <w:p w:rsidR="00B94DF7" w:rsidRDefault="0063417F">
            <w:pPr>
              <w:pStyle w:val="ListParagraph"/>
              <w:spacing w:after="0" w:line="100" w:lineRule="atLeast"/>
              <w:ind w:left="-18"/>
            </w:pPr>
            <w:r>
              <w:rPr>
                <w:rFonts w:eastAsia="MS Gothic"/>
                <w:b/>
                <w:sz w:val="22"/>
                <w:szCs w:val="22"/>
              </w:rPr>
              <w:t>*</w:t>
            </w:r>
            <w:r>
              <w:rPr>
                <w:rFonts w:eastAsia="MS Gothic"/>
                <w:sz w:val="22"/>
                <w:szCs w:val="22"/>
              </w:rPr>
              <w:t xml:space="preserve">For questions, or clarification please contact the Export Compliance Office at (254) 710-6613 or via email at </w:t>
            </w:r>
            <w:hyperlink r:id="rId8">
              <w:r>
                <w:rPr>
                  <w:rStyle w:val="InternetLink"/>
                  <w:rFonts w:eastAsia="MS Gothic"/>
                  <w:sz w:val="22"/>
                  <w:szCs w:val="22"/>
                </w:rPr>
                <w:t>export@Baylor.edu</w:t>
              </w:r>
            </w:hyperlink>
            <w:r>
              <w:rPr>
                <w:rFonts w:eastAsia="MS Gothic"/>
                <w:sz w:val="22"/>
                <w:szCs w:val="22"/>
              </w:rPr>
              <w:t xml:space="preserve"> . Additional information available at: </w:t>
            </w:r>
            <w:hyperlink r:id="rId9">
              <w:r>
                <w:rPr>
                  <w:rStyle w:val="InternetLink"/>
                  <w:rFonts w:eastAsia="MS Gothic"/>
                  <w:sz w:val="22"/>
                  <w:szCs w:val="22"/>
                </w:rPr>
                <w:t>http://www.baylor.edu/export/</w:t>
              </w:r>
            </w:hyperlink>
            <w:r>
              <w:rPr>
                <w:rFonts w:eastAsia="MS Gothic"/>
                <w:sz w:val="22"/>
                <w:szCs w:val="22"/>
              </w:rPr>
              <w:t xml:space="preserve"> </w:t>
            </w:r>
          </w:p>
        </w:tc>
      </w:tr>
      <w:tr w:rsidR="00B94DF7">
        <w:trPr>
          <w:trHeight w:val="989"/>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sz w:val="22"/>
                <w:szCs w:val="22"/>
              </w:rPr>
              <w:t xml:space="preserve">Does the proposed research involve equipment, software, service or technology that is on the United States Munitions List (“USML”) under the International Traffic in Arms Regulations </w:t>
            </w:r>
            <w:r>
              <w:rPr>
                <w:rFonts w:eastAsia="MS Gothic"/>
                <w:sz w:val="22"/>
                <w:szCs w:val="22"/>
              </w:rPr>
              <w:lastRenderedPageBreak/>
              <w:t>(“ITAR”)?</w:t>
            </w:r>
          </w:p>
        </w:tc>
        <w:tc>
          <w:tcPr>
            <w:tcW w:w="6489"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sz w:val="22"/>
                <w:szCs w:val="22"/>
              </w:rPr>
              <w:lastRenderedPageBreak/>
              <w:t xml:space="preserve"> </w:t>
            </w:r>
            <w:r>
              <w:fldChar w:fldCharType="begin">
                <w:ffData>
                  <w:name w:val=""/>
                  <w:enabled/>
                  <w:calcOnExit w:val="0"/>
                  <w:checkBox>
                    <w:sizeAuto/>
                    <w:default w:val="0"/>
                  </w:checkBox>
                </w:ffData>
              </w:fldChar>
            </w:r>
            <w:r>
              <w:instrText>FORMCHECKBOX</w:instrText>
            </w:r>
            <w:r>
              <w:fldChar w:fldCharType="end"/>
            </w:r>
            <w:bookmarkStart w:id="755" w:name="__Fieldmark__4937_345164341"/>
            <w:bookmarkStart w:id="756" w:name="__Fieldmark__5053_1768282900"/>
            <w:bookmarkEnd w:id="755"/>
            <w:bookmarkEnd w:id="756"/>
            <w:r>
              <w:rPr>
                <w:sz w:val="22"/>
                <w:szCs w:val="22"/>
              </w:rPr>
              <w:t xml:space="preserve"> Yes </w:t>
            </w:r>
          </w:p>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757" w:name="__Fieldmark__4945_345164341"/>
            <w:bookmarkStart w:id="758" w:name="__Fieldmark__5063_1768282900"/>
            <w:bookmarkEnd w:id="757"/>
            <w:bookmarkEnd w:id="758"/>
            <w:r>
              <w:rPr>
                <w:sz w:val="22"/>
                <w:szCs w:val="22"/>
              </w:rPr>
              <w:t xml:space="preserve">  No</w:t>
            </w:r>
          </w:p>
        </w:tc>
      </w:tr>
      <w:tr w:rsidR="00B94DF7">
        <w:trPr>
          <w:trHeight w:val="89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sz w:val="22"/>
                <w:szCs w:val="22"/>
              </w:rPr>
              <w:t>Does the proposed research involve equipment, software, services or technology that is on the Commerce Control List (“CCL”) under the Export Administration Regulations (“EAR”)?</w:t>
            </w:r>
          </w:p>
        </w:tc>
        <w:tc>
          <w:tcPr>
            <w:tcW w:w="6489" w:type="dxa"/>
            <w:gridSpan w:val="3"/>
            <w:tcBorders>
              <w:top w:val="single" w:sz="4" w:space="0" w:color="00000A"/>
              <w:left w:val="single" w:sz="4" w:space="0" w:color="00000A"/>
              <w:bottom w:val="single" w:sz="4"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759" w:name="__Fieldmark__4959_345164341"/>
            <w:bookmarkStart w:id="760" w:name="__Fieldmark__5074_1768282900"/>
            <w:bookmarkEnd w:id="759"/>
            <w:bookmarkEnd w:id="760"/>
            <w:r>
              <w:rPr>
                <w:sz w:val="22"/>
                <w:szCs w:val="22"/>
              </w:rPr>
              <w:t xml:space="preserve"> Yes  </w:t>
            </w:r>
          </w:p>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761" w:name="__Fieldmark__4967_345164341"/>
            <w:bookmarkStart w:id="762" w:name="__Fieldmark__5084_1768282900"/>
            <w:bookmarkEnd w:id="761"/>
            <w:bookmarkEnd w:id="762"/>
            <w:r>
              <w:rPr>
                <w:sz w:val="22"/>
                <w:szCs w:val="22"/>
              </w:rPr>
              <w:t xml:space="preserve">  No</w:t>
            </w:r>
          </w:p>
        </w:tc>
      </w:tr>
      <w:tr w:rsidR="00B94DF7">
        <w:trPr>
          <w:trHeight w:val="710"/>
        </w:trPr>
        <w:tc>
          <w:tcPr>
            <w:tcW w:w="2163" w:type="dxa"/>
            <w:vMerge/>
            <w:tcBorders>
              <w:top w:val="single" w:sz="4" w:space="0" w:color="00000A"/>
              <w:left w:val="single" w:sz="12"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94DF7" w:rsidRDefault="00B94DF7"/>
        </w:tc>
        <w:tc>
          <w:tcPr>
            <w:tcW w:w="2163" w:type="dxa"/>
            <w:tcBorders>
              <w:top w:val="single" w:sz="4" w:space="0" w:color="00000A"/>
              <w:left w:val="single" w:sz="4"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eastAsia="MS Gothic"/>
                <w:sz w:val="22"/>
                <w:szCs w:val="22"/>
              </w:rPr>
              <w:t>Does the proposed research involve technical information or instructions concerning equipment, software or technology on the USML or the CCL?</w:t>
            </w:r>
          </w:p>
        </w:tc>
        <w:tc>
          <w:tcPr>
            <w:tcW w:w="6489" w:type="dxa"/>
            <w:gridSpan w:val="3"/>
            <w:tcBorders>
              <w:top w:val="single" w:sz="4" w:space="0" w:color="00000A"/>
              <w:left w:val="single" w:sz="4"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Box>
                </w:ffData>
              </w:fldChar>
            </w:r>
            <w:r>
              <w:instrText>FORMCHECKBOX</w:instrText>
            </w:r>
            <w:r>
              <w:fldChar w:fldCharType="end"/>
            </w:r>
            <w:bookmarkStart w:id="763" w:name="__Fieldmark__4981_345164341"/>
            <w:bookmarkStart w:id="764" w:name="__Fieldmark__5095_1768282900"/>
            <w:bookmarkEnd w:id="763"/>
            <w:bookmarkEnd w:id="764"/>
            <w:r>
              <w:rPr>
                <w:sz w:val="22"/>
                <w:szCs w:val="22"/>
              </w:rPr>
              <w:t xml:space="preserve"> Yes </w:t>
            </w:r>
          </w:p>
          <w:p w:rsidR="00B94DF7" w:rsidRDefault="0063417F">
            <w:pPr>
              <w:pStyle w:val="ListParagraph"/>
              <w:spacing w:after="0" w:line="100" w:lineRule="atLeast"/>
              <w:ind w:left="-18"/>
            </w:pPr>
            <w:r>
              <w:rPr>
                <w:rFonts w:ascii="MS Gothic" w:eastAsia="MS Gothic" w:hAnsi="MS Gothic"/>
                <w:sz w:val="22"/>
                <w:szCs w:val="22"/>
              </w:rPr>
              <w:t xml:space="preserve"> </w:t>
            </w:r>
            <w:r>
              <w:fldChar w:fldCharType="begin">
                <w:ffData>
                  <w:name w:val=""/>
                  <w:enabled/>
                  <w:calcOnExit w:val="0"/>
                  <w:checkBox>
                    <w:sizeAuto/>
                    <w:default w:val="0"/>
                    <w:checked/>
                  </w:checkBox>
                </w:ffData>
              </w:fldChar>
            </w:r>
            <w:r>
              <w:instrText>FORMCHECKBOX</w:instrText>
            </w:r>
            <w:r>
              <w:fldChar w:fldCharType="end"/>
            </w:r>
            <w:bookmarkStart w:id="765" w:name="__Fieldmark__4989_345164341"/>
            <w:bookmarkStart w:id="766" w:name="__Fieldmark__5105_1768282900"/>
            <w:bookmarkEnd w:id="765"/>
            <w:bookmarkEnd w:id="766"/>
            <w:r>
              <w:rPr>
                <w:sz w:val="22"/>
                <w:szCs w:val="22"/>
              </w:rPr>
              <w:t xml:space="preserve">  No</w:t>
            </w:r>
          </w:p>
        </w:tc>
      </w:tr>
    </w:tbl>
    <w:p w:rsidR="00B94DF7" w:rsidRDefault="00B94DF7">
      <w:pPr>
        <w:spacing w:after="0"/>
      </w:pPr>
    </w:p>
    <w:p w:rsidR="00B94DF7" w:rsidRDefault="00B94DF7">
      <w:pPr>
        <w:spacing w:after="0"/>
      </w:pPr>
    </w:p>
    <w:p w:rsidR="00B94DF7" w:rsidRDefault="00B94DF7">
      <w:pPr>
        <w:spacing w:after="0"/>
      </w:pPr>
    </w:p>
    <w:p w:rsidR="00B94DF7" w:rsidRDefault="0063417F">
      <w:pPr>
        <w:spacing w:after="0"/>
      </w:pPr>
      <w:r>
        <w:rPr>
          <w:b/>
          <w:sz w:val="32"/>
          <w:szCs w:val="28"/>
        </w:rPr>
        <w:t>Principal Investigator Attestation</w:t>
      </w:r>
    </w:p>
    <w:tbl>
      <w:tblPr>
        <w:tblW w:w="0" w:type="auto"/>
        <w:tblInd w:w="-107" w:type="dxa"/>
        <w:tblBorders>
          <w:top w:val="single" w:sz="12" w:space="0" w:color="00000A"/>
          <w:left w:val="single" w:sz="12" w:space="0" w:color="00000A"/>
          <w:bottom w:val="single" w:sz="12" w:space="0" w:color="00000A"/>
          <w:right w:val="single" w:sz="12" w:space="0" w:color="00000A"/>
        </w:tblBorders>
        <w:tblCellMar>
          <w:left w:w="10" w:type="dxa"/>
          <w:right w:w="10" w:type="dxa"/>
        </w:tblCellMar>
        <w:tblLook w:val="0000" w:firstRow="0" w:lastRow="0" w:firstColumn="0" w:lastColumn="0" w:noHBand="0" w:noVBand="0"/>
      </w:tblPr>
      <w:tblGrid>
        <w:gridCol w:w="10800"/>
      </w:tblGrid>
      <w:tr w:rsidR="00B94DF7">
        <w:trPr>
          <w:trHeight w:val="2238"/>
        </w:trPr>
        <w:tc>
          <w:tcPr>
            <w:tcW w:w="10800" w:type="dxa"/>
            <w:tcBorders>
              <w:top w:val="single" w:sz="12" w:space="0" w:color="00000A"/>
              <w:left w:val="single" w:sz="12" w:space="0" w:color="00000A"/>
              <w:bottom w:val="single" w:sz="12" w:space="0" w:color="00000A"/>
              <w:right w:val="single" w:sz="12" w:space="0" w:color="00000A"/>
            </w:tcBorders>
            <w:shd w:val="clear" w:color="auto" w:fill="FFFFFF"/>
            <w:tcMar>
              <w:top w:w="0" w:type="dxa"/>
              <w:left w:w="108" w:type="dxa"/>
              <w:bottom w:w="0" w:type="dxa"/>
              <w:right w:w="108" w:type="dxa"/>
            </w:tcMar>
            <w:vAlign w:val="center"/>
          </w:tcPr>
          <w:p w:rsidR="00B94DF7" w:rsidRDefault="0063417F">
            <w:pPr>
              <w:pStyle w:val="ListParagraph"/>
              <w:spacing w:after="0" w:line="100" w:lineRule="atLeast"/>
              <w:ind w:left="0"/>
            </w:pPr>
            <w:r>
              <w:rPr>
                <w:sz w:val="23"/>
                <w:szCs w:val="23"/>
              </w:rPr>
              <w:t>By submitting this form electronically through IRBNet, you (the Principal Investigator or designee) are certifying the following:</w:t>
            </w:r>
          </w:p>
          <w:p w:rsidR="00B94DF7" w:rsidRDefault="0063417F">
            <w:pPr>
              <w:pStyle w:val="ListParagraph"/>
              <w:numPr>
                <w:ilvl w:val="0"/>
                <w:numId w:val="1"/>
              </w:numPr>
              <w:spacing w:after="0" w:line="100" w:lineRule="atLeast"/>
            </w:pPr>
            <w:r>
              <w:rPr>
                <w:sz w:val="23"/>
                <w:szCs w:val="23"/>
              </w:rPr>
              <w:t>The information contained in this report is true, complete, and accurate to the best of your knowledge;</w:t>
            </w:r>
          </w:p>
          <w:p w:rsidR="00B94DF7" w:rsidRDefault="0063417F">
            <w:pPr>
              <w:pStyle w:val="ListParagraph"/>
              <w:numPr>
                <w:ilvl w:val="0"/>
                <w:numId w:val="1"/>
              </w:numPr>
              <w:spacing w:after="0" w:line="100" w:lineRule="atLeast"/>
            </w:pPr>
            <w:r>
              <w:rPr>
                <w:sz w:val="23"/>
                <w:szCs w:val="23"/>
              </w:rPr>
              <w:t>The research will be conducted in accordance with applicable laws, regulations, and Baylor University policies and procedures;</w:t>
            </w:r>
          </w:p>
          <w:p w:rsidR="00B94DF7" w:rsidRDefault="0063417F">
            <w:pPr>
              <w:pStyle w:val="ListParagraph"/>
              <w:numPr>
                <w:ilvl w:val="0"/>
                <w:numId w:val="1"/>
              </w:numPr>
              <w:spacing w:after="0" w:line="100" w:lineRule="atLeast"/>
            </w:pPr>
            <w:r>
              <w:rPr>
                <w:sz w:val="23"/>
                <w:szCs w:val="23"/>
              </w:rPr>
              <w:t>You are aware, as the Principal Investigator, you are ultimately responsible for the conduct of this research and the individuals to whom you delegate research responsibilities.</w:t>
            </w:r>
          </w:p>
        </w:tc>
      </w:tr>
    </w:tbl>
    <w:p w:rsidR="00B94DF7" w:rsidRDefault="00B94DF7">
      <w:pPr>
        <w:pStyle w:val="ListParagraph"/>
        <w:spacing w:after="0" w:line="100" w:lineRule="atLeast"/>
        <w:ind w:left="180"/>
      </w:pPr>
    </w:p>
    <w:sectPr w:rsidR="00B94DF7">
      <w:headerReference w:type="default" r:id="rId10"/>
      <w:footerReference w:type="default" r:id="rId11"/>
      <w:pgSz w:w="12240" w:h="15840"/>
      <w:pgMar w:top="1440" w:right="720" w:bottom="1152"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1A9" w:rsidRDefault="008651A9">
      <w:pPr>
        <w:spacing w:after="0" w:line="240" w:lineRule="auto"/>
      </w:pPr>
      <w:r>
        <w:separator/>
      </w:r>
    </w:p>
  </w:endnote>
  <w:endnote w:type="continuationSeparator" w:id="0">
    <w:p w:rsidR="008651A9" w:rsidRDefault="0086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Meiry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DF7" w:rsidRDefault="00B94DF7">
    <w:pPr>
      <w:pStyle w:val="Footer"/>
    </w:pPr>
  </w:p>
  <w:p w:rsidR="00B94DF7" w:rsidRDefault="0063417F">
    <w:pPr>
      <w:pStyle w:val="Footer"/>
    </w:pPr>
    <w:r>
      <w:rPr>
        <w:sz w:val="16"/>
        <w:szCs w:val="16"/>
      </w:rPr>
      <w:t>F-01, 2014 08 15</w:t>
    </w:r>
    <w:r>
      <w:rPr>
        <w:sz w:val="16"/>
        <w:szCs w:val="16"/>
      </w:rPr>
      <w:tab/>
    </w:r>
    <w:r>
      <w:rPr>
        <w:sz w:val="16"/>
        <w:szCs w:val="16"/>
      </w:rPr>
      <w:tab/>
      <w:t xml:space="preserve">Page </w:t>
    </w:r>
    <w:r>
      <w:fldChar w:fldCharType="begin"/>
    </w:r>
    <w:r>
      <w:instrText>PAGE</w:instrText>
    </w:r>
    <w:r>
      <w:fldChar w:fldCharType="separate"/>
    </w:r>
    <w:r w:rsidR="0006461C">
      <w:rPr>
        <w:noProof/>
      </w:rPr>
      <w:t>7</w:t>
    </w:r>
    <w:r>
      <w:fldChar w:fldCharType="end"/>
    </w:r>
    <w:r>
      <w:rPr>
        <w:sz w:val="16"/>
        <w:szCs w:val="16"/>
      </w:rPr>
      <w:t xml:space="preserve"> of </w:t>
    </w:r>
    <w:r>
      <w:fldChar w:fldCharType="begin"/>
    </w:r>
    <w:r>
      <w:instrText>NUMPAGES</w:instrText>
    </w:r>
    <w:r>
      <w:fldChar w:fldCharType="separate"/>
    </w:r>
    <w:r w:rsidR="0006461C">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1A9" w:rsidRDefault="008651A9">
      <w:pPr>
        <w:spacing w:after="0" w:line="240" w:lineRule="auto"/>
      </w:pPr>
      <w:r>
        <w:separator/>
      </w:r>
    </w:p>
  </w:footnote>
  <w:footnote w:type="continuationSeparator" w:id="0">
    <w:p w:rsidR="008651A9" w:rsidRDefault="00865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DF7" w:rsidRDefault="00B94DF7">
    <w:pPr>
      <w:pStyle w:val="Header"/>
      <w:jc w:val="center"/>
    </w:pPr>
  </w:p>
  <w:p w:rsidR="00B94DF7" w:rsidRDefault="0063417F">
    <w:pPr>
      <w:pStyle w:val="Framecontents"/>
    </w:pPr>
    <w:r>
      <w:t xml:space="preserve">      </w:t>
    </w:r>
    <w:r>
      <w:rPr>
        <w:noProof/>
      </w:rPr>
      <w:drawing>
        <wp:inline distT="0" distB="0" distL="0" distR="0">
          <wp:extent cx="1427480" cy="457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1427480" cy="457200"/>
                  </a:xfrm>
                  <a:prstGeom prst="rect">
                    <a:avLst/>
                  </a:prstGeom>
                  <a:noFill/>
                  <a:ln w="9525">
                    <a:noFill/>
                    <a:miter lim="800000"/>
                    <a:headEnd/>
                    <a:tailEnd/>
                  </a:ln>
                </pic:spPr>
              </pic:pic>
            </a:graphicData>
          </a:graphic>
        </wp:inline>
      </w:drawing>
    </w:r>
  </w:p>
  <w:p w:rsidR="00B94DF7" w:rsidRDefault="0063417F">
    <w:pPr>
      <w:pStyle w:val="Header"/>
      <w:jc w:val="center"/>
    </w:pPr>
    <w:r>
      <w:rPr>
        <w:b/>
        <w:sz w:val="28"/>
      </w:rPr>
      <w:t>Institutional Review Board</w:t>
    </w:r>
  </w:p>
  <w:p w:rsidR="00B94DF7" w:rsidRDefault="0063417F">
    <w:pPr>
      <w:pStyle w:val="Header"/>
      <w:jc w:val="center"/>
    </w:pPr>
    <w:r>
      <w:rPr>
        <w:b/>
        <w:sz w:val="28"/>
      </w:rPr>
      <w:t>Initial Application Form</w:t>
    </w:r>
  </w:p>
  <w:p w:rsidR="00B94DF7" w:rsidRDefault="00B94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D4832"/>
    <w:multiLevelType w:val="multilevel"/>
    <w:tmpl w:val="D6306EA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C1D6B88"/>
    <w:multiLevelType w:val="multilevel"/>
    <w:tmpl w:val="34AAB7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17971A4"/>
    <w:multiLevelType w:val="multilevel"/>
    <w:tmpl w:val="E1FAC53E"/>
    <w:lvl w:ilvl="0">
      <w:start w:val="1"/>
      <w:numFmt w:val="bullet"/>
      <w:lvlText w:val=""/>
      <w:lvlJc w:val="left"/>
      <w:pPr>
        <w:ind w:left="702" w:hanging="360"/>
      </w:pPr>
      <w:rPr>
        <w:rFonts w:ascii="Symbol" w:hAnsi="Symbol" w:cs="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cs="Wingdings" w:hint="default"/>
      </w:rPr>
    </w:lvl>
    <w:lvl w:ilvl="3">
      <w:start w:val="1"/>
      <w:numFmt w:val="bullet"/>
      <w:lvlText w:val=""/>
      <w:lvlJc w:val="left"/>
      <w:pPr>
        <w:ind w:left="2862" w:hanging="360"/>
      </w:pPr>
      <w:rPr>
        <w:rFonts w:ascii="Symbol" w:hAnsi="Symbol" w:cs="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cs="Wingdings" w:hint="default"/>
      </w:rPr>
    </w:lvl>
    <w:lvl w:ilvl="6">
      <w:start w:val="1"/>
      <w:numFmt w:val="bullet"/>
      <w:lvlText w:val=""/>
      <w:lvlJc w:val="left"/>
      <w:pPr>
        <w:ind w:left="5022" w:hanging="360"/>
      </w:pPr>
      <w:rPr>
        <w:rFonts w:ascii="Symbol" w:hAnsi="Symbol" w:cs="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cs="Wingdings" w:hint="default"/>
      </w:rPr>
    </w:lvl>
  </w:abstractNum>
  <w:abstractNum w:abstractNumId="3">
    <w:nsid w:val="4D8E1652"/>
    <w:multiLevelType w:val="multilevel"/>
    <w:tmpl w:val="01569E18"/>
    <w:lvl w:ilvl="0">
      <w:start w:val="1"/>
      <w:numFmt w:val="bullet"/>
      <w:lvlText w:val=""/>
      <w:lvlJc w:val="left"/>
      <w:pPr>
        <w:ind w:left="702" w:hanging="360"/>
      </w:pPr>
      <w:rPr>
        <w:rFonts w:ascii="Symbol" w:hAnsi="Symbol" w:cs="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cs="Wingdings" w:hint="default"/>
      </w:rPr>
    </w:lvl>
    <w:lvl w:ilvl="3">
      <w:start w:val="1"/>
      <w:numFmt w:val="bullet"/>
      <w:lvlText w:val=""/>
      <w:lvlJc w:val="left"/>
      <w:pPr>
        <w:ind w:left="2862" w:hanging="360"/>
      </w:pPr>
      <w:rPr>
        <w:rFonts w:ascii="Symbol" w:hAnsi="Symbol" w:cs="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cs="Wingdings" w:hint="default"/>
      </w:rPr>
    </w:lvl>
    <w:lvl w:ilvl="6">
      <w:start w:val="1"/>
      <w:numFmt w:val="bullet"/>
      <w:lvlText w:val=""/>
      <w:lvlJc w:val="left"/>
      <w:pPr>
        <w:ind w:left="5022" w:hanging="360"/>
      </w:pPr>
      <w:rPr>
        <w:rFonts w:ascii="Symbol" w:hAnsi="Symbol" w:cs="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DF7"/>
    <w:rsid w:val="0006461C"/>
    <w:rsid w:val="004E74A1"/>
    <w:rsid w:val="0063417F"/>
    <w:rsid w:val="008651A9"/>
    <w:rsid w:val="00AD5641"/>
    <w:rsid w:val="00B71CE6"/>
    <w:rsid w:val="00B94DF7"/>
    <w:rsid w:val="00D5520F"/>
    <w:rsid w:val="00F3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rFonts w:ascii="Times New Roman" w:eastAsia="SimSun" w:hAnsi="Times New Roman" w:cs="Calibri"/>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contextualSpacing/>
    </w:pPr>
  </w:style>
  <w:style w:type="paragraph" w:styleId="Revision">
    <w:name w:val="Revision"/>
    <w:pPr>
      <w:suppressAutoHyphens/>
      <w:overflowPunct w:val="0"/>
      <w:spacing w:after="0" w:line="100" w:lineRule="atLeast"/>
    </w:pPr>
    <w:rPr>
      <w:rFonts w:ascii="Times New Roman" w:eastAsia="SimSun" w:hAnsi="Times New Roman" w:cs="Calibri"/>
      <w:color w:val="00000A"/>
      <w:sz w:val="24"/>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pPr>
      <w:suppressAutoHyphens/>
      <w:overflowPunct w:val="0"/>
      <w:spacing w:after="0" w:line="100" w:lineRule="atLeast"/>
    </w:pPr>
    <w:rPr>
      <w:rFonts w:ascii="Times New Roman" w:eastAsia="SimSun" w:hAnsi="Times New Roman" w:cs="Calibri"/>
      <w:color w:val="00000A"/>
      <w:sz w:val="24"/>
      <w:szCs w:val="24"/>
    </w:rPr>
  </w:style>
  <w:style w:type="paragraph" w:customStyle="1" w:styleId="Framecontents">
    <w:name w:val="Frame contents"/>
    <w:basedOn w:val="Textbody"/>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xport@Baylor.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ylor.edu/ex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4752</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Penney, Deb</dc:creator>
  <cp:lastModifiedBy>Garrett</cp:lastModifiedBy>
  <cp:revision>2</cp:revision>
  <cp:lastPrinted>2014-08-14T16:39:00Z</cp:lastPrinted>
  <dcterms:created xsi:type="dcterms:W3CDTF">2015-08-31T20:37:00Z</dcterms:created>
  <dcterms:modified xsi:type="dcterms:W3CDTF">2015-08-31T20:37:00Z</dcterms:modified>
</cp:coreProperties>
</file>